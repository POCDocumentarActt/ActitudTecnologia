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764" w:rsidRPr="00A972D9" w:rsidRDefault="00112764">
      <w:pPr>
        <w:pStyle w:val="Puesto"/>
        <w:jc w:val="right"/>
      </w:pPr>
    </w:p>
    <w:p w:rsidR="00112764" w:rsidRPr="00A972D9" w:rsidRDefault="00112764">
      <w:pPr>
        <w:pStyle w:val="Puesto"/>
        <w:jc w:val="right"/>
      </w:pPr>
    </w:p>
    <w:p w:rsidR="00112764" w:rsidRPr="00A972D9" w:rsidRDefault="00112764">
      <w:pPr>
        <w:pStyle w:val="Puesto"/>
        <w:jc w:val="right"/>
      </w:pPr>
    </w:p>
    <w:p w:rsidR="00112764" w:rsidRPr="00A972D9" w:rsidRDefault="00112764">
      <w:pPr>
        <w:pStyle w:val="Puesto"/>
        <w:jc w:val="right"/>
      </w:pPr>
    </w:p>
    <w:p w:rsidR="00112764" w:rsidRPr="00A972D9" w:rsidRDefault="00AE4EF0">
      <w:pPr>
        <w:pStyle w:val="Puesto"/>
        <w:jc w:val="right"/>
      </w:pPr>
      <w:r w:rsidRPr="00CD64C2">
        <w:rPr>
          <w:noProof/>
          <w:lang w:eastAsia="es-CL"/>
        </w:rPr>
        <w:drawing>
          <wp:anchor distT="0" distB="0" distL="114300" distR="114300" simplePos="0" relativeHeight="251661312" behindDoc="0" locked="0" layoutInCell="1" allowOverlap="1" wp14:anchorId="038A02C8" wp14:editId="609957D2">
            <wp:simplePos x="0" y="0"/>
            <wp:positionH relativeFrom="margin">
              <wp:posOffset>1657350</wp:posOffset>
            </wp:positionH>
            <wp:positionV relativeFrom="paragraph">
              <wp:posOffset>1819910</wp:posOffset>
            </wp:positionV>
            <wp:extent cx="3493770" cy="2306320"/>
            <wp:effectExtent l="0" t="0" r="0" b="0"/>
            <wp:wrapNone/>
            <wp:docPr id="10" name="1 Imagen" descr="ACTITUD Tecnologi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TUD Tecnologia Log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2764" w:rsidRPr="00A972D9" w:rsidRDefault="00112764">
      <w:pPr>
        <w:pStyle w:val="Puesto"/>
        <w:jc w:val="right"/>
      </w:pPr>
    </w:p>
    <w:p w:rsidR="00AE4EF0" w:rsidRDefault="00AE4EF0" w:rsidP="00AE32CB">
      <w:pPr>
        <w:spacing w:line="360" w:lineRule="auto"/>
        <w:jc w:val="center"/>
        <w:rPr>
          <w:rFonts w:cs="Tahoma"/>
          <w:sz w:val="48"/>
          <w:szCs w:val="48"/>
          <w:lang w:val="es-AR"/>
        </w:rPr>
      </w:pPr>
    </w:p>
    <w:p w:rsidR="00AE4EF0" w:rsidRDefault="00AE4EF0" w:rsidP="00AE32CB">
      <w:pPr>
        <w:spacing w:line="360" w:lineRule="auto"/>
        <w:jc w:val="center"/>
        <w:rPr>
          <w:rFonts w:cs="Tahoma"/>
          <w:sz w:val="48"/>
          <w:szCs w:val="48"/>
          <w:lang w:val="es-AR"/>
        </w:rPr>
      </w:pPr>
    </w:p>
    <w:p w:rsidR="00AE4EF0" w:rsidRDefault="00AE4EF0" w:rsidP="00AE32CB">
      <w:pPr>
        <w:spacing w:line="360" w:lineRule="auto"/>
        <w:jc w:val="center"/>
        <w:rPr>
          <w:rFonts w:cs="Tahoma"/>
          <w:sz w:val="48"/>
          <w:szCs w:val="48"/>
          <w:lang w:val="es-AR"/>
        </w:rPr>
      </w:pPr>
    </w:p>
    <w:p w:rsidR="00AE4EF0" w:rsidRDefault="00AE4EF0" w:rsidP="00AE32CB">
      <w:pPr>
        <w:spacing w:line="360" w:lineRule="auto"/>
        <w:jc w:val="center"/>
        <w:rPr>
          <w:rFonts w:cs="Tahoma"/>
          <w:sz w:val="48"/>
          <w:szCs w:val="48"/>
          <w:lang w:val="es-AR"/>
        </w:rPr>
      </w:pPr>
    </w:p>
    <w:p w:rsidR="00AE4EF0" w:rsidRDefault="00E73046" w:rsidP="00AE32CB">
      <w:pPr>
        <w:spacing w:line="360" w:lineRule="auto"/>
        <w:jc w:val="center"/>
        <w:rPr>
          <w:rFonts w:cs="Tahoma"/>
          <w:sz w:val="48"/>
          <w:szCs w:val="48"/>
          <w:lang w:val="es-AR"/>
        </w:rPr>
      </w:pPr>
      <w:r>
        <w:rPr>
          <w:noProof/>
          <w:sz w:val="24"/>
          <w:lang w:eastAsia="es-CL"/>
        </w:rPr>
        <w:drawing>
          <wp:anchor distT="0" distB="0" distL="114300" distR="114300" simplePos="0" relativeHeight="251659264" behindDoc="1" locked="0" layoutInCell="1" allowOverlap="1" wp14:anchorId="57AB105D" wp14:editId="589F9EB8">
            <wp:simplePos x="0" y="0"/>
            <wp:positionH relativeFrom="column">
              <wp:posOffset>-1997075</wp:posOffset>
            </wp:positionH>
            <wp:positionV relativeFrom="margin">
              <wp:posOffset>4032885</wp:posOffset>
            </wp:positionV>
            <wp:extent cx="10355580" cy="4139565"/>
            <wp:effectExtent l="0" t="0" r="7620" b="0"/>
            <wp:wrapNone/>
            <wp:docPr id="1" name="0 Imagen" descr="Fondo_present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_presentacion.png"/>
                    <pic:cNvPicPr/>
                  </pic:nvPicPr>
                  <pic:blipFill>
                    <a:blip r:embed="rId12" cstate="print"/>
                    <a:srcRect t="23279" b="20797"/>
                    <a:stretch>
                      <a:fillRect/>
                    </a:stretch>
                  </pic:blipFill>
                  <pic:spPr>
                    <a:xfrm>
                      <a:off x="0" y="0"/>
                      <a:ext cx="1035558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4EF0" w:rsidRDefault="00AE4EF0" w:rsidP="00AE32CB">
      <w:pPr>
        <w:spacing w:line="360" w:lineRule="auto"/>
        <w:jc w:val="center"/>
        <w:rPr>
          <w:rFonts w:cs="Tahoma"/>
          <w:sz w:val="48"/>
          <w:szCs w:val="48"/>
          <w:lang w:val="es-AR"/>
        </w:rPr>
      </w:pPr>
    </w:p>
    <w:p w:rsidR="00AE4EF0" w:rsidRDefault="00AE4EF0" w:rsidP="00AE32CB">
      <w:pPr>
        <w:spacing w:line="360" w:lineRule="auto"/>
        <w:jc w:val="center"/>
        <w:rPr>
          <w:rFonts w:cs="Tahoma"/>
          <w:sz w:val="48"/>
          <w:szCs w:val="48"/>
          <w:lang w:val="es-AR"/>
        </w:rPr>
      </w:pPr>
    </w:p>
    <w:p w:rsidR="00AE4EF0" w:rsidRDefault="00AE4EF0" w:rsidP="00AE32CB">
      <w:pPr>
        <w:spacing w:line="360" w:lineRule="auto"/>
        <w:jc w:val="center"/>
        <w:rPr>
          <w:rFonts w:cs="Tahoma"/>
          <w:sz w:val="48"/>
          <w:szCs w:val="48"/>
          <w:lang w:val="es-AR"/>
        </w:rPr>
      </w:pPr>
    </w:p>
    <w:p w:rsidR="00AE4EF0" w:rsidRDefault="00AE4EF0" w:rsidP="00AE32CB">
      <w:pPr>
        <w:spacing w:line="360" w:lineRule="auto"/>
        <w:jc w:val="center"/>
        <w:rPr>
          <w:rFonts w:cs="Tahoma"/>
          <w:sz w:val="48"/>
          <w:szCs w:val="48"/>
          <w:lang w:val="es-AR"/>
        </w:rPr>
      </w:pPr>
    </w:p>
    <w:p w:rsidR="005C7373" w:rsidRPr="002E4F31" w:rsidRDefault="00E73046" w:rsidP="005C7373">
      <w:pPr>
        <w:jc w:val="center"/>
        <w:rPr>
          <w:b/>
          <w:color w:val="C00000"/>
          <w:sz w:val="32"/>
          <w:szCs w:val="32"/>
          <w:highlight w:val="yellow"/>
        </w:rPr>
      </w:pPr>
      <w:r>
        <w:rPr>
          <w:b/>
          <w:sz w:val="44"/>
          <w:szCs w:val="44"/>
        </w:rPr>
        <w:t>Plan de Pruebas</w:t>
      </w:r>
      <w:r w:rsidR="005C7373">
        <w:rPr>
          <w:b/>
          <w:sz w:val="48"/>
          <w:szCs w:val="48"/>
        </w:rPr>
        <w:br/>
      </w:r>
      <w:r w:rsidR="005C7373" w:rsidRPr="002E4F31">
        <w:rPr>
          <w:b/>
          <w:bCs/>
          <w:sz w:val="32"/>
          <w:szCs w:val="32"/>
          <w:highlight w:val="yellow"/>
        </w:rPr>
        <w:t>P2</w:t>
      </w:r>
      <w:r w:rsidR="00CE64AD" w:rsidRPr="002E4F31">
        <w:rPr>
          <w:b/>
          <w:bCs/>
          <w:sz w:val="32"/>
          <w:szCs w:val="32"/>
          <w:highlight w:val="yellow"/>
        </w:rPr>
        <w:t>303 –</w:t>
      </w:r>
      <w:r w:rsidR="005C7373" w:rsidRPr="002E4F31">
        <w:rPr>
          <w:b/>
          <w:sz w:val="32"/>
          <w:szCs w:val="32"/>
          <w:highlight w:val="yellow"/>
        </w:rPr>
        <w:t xml:space="preserve"> </w:t>
      </w:r>
      <w:r w:rsidR="00CE64AD" w:rsidRPr="002E4F31">
        <w:rPr>
          <w:b/>
          <w:sz w:val="32"/>
          <w:szCs w:val="32"/>
          <w:highlight w:val="yellow"/>
        </w:rPr>
        <w:t>Cambio VTR GO</w:t>
      </w:r>
    </w:p>
    <w:p w:rsidR="005C7373" w:rsidRPr="006A1FEB" w:rsidRDefault="00BD0076" w:rsidP="005C7373">
      <w:pPr>
        <w:tabs>
          <w:tab w:val="left" w:pos="2077"/>
          <w:tab w:val="center" w:pos="4419"/>
        </w:tabs>
        <w:jc w:val="center"/>
        <w:rPr>
          <w:b/>
          <w:sz w:val="28"/>
          <w:szCs w:val="28"/>
        </w:rPr>
      </w:pPr>
      <w:r w:rsidRPr="002E4F31">
        <w:rPr>
          <w:b/>
          <w:sz w:val="28"/>
          <w:szCs w:val="28"/>
          <w:highlight w:val="yellow"/>
        </w:rPr>
        <w:t>09-03-2015</w:t>
      </w:r>
      <w:r w:rsidR="005C7373" w:rsidRPr="002E4F31">
        <w:rPr>
          <w:b/>
          <w:sz w:val="28"/>
          <w:szCs w:val="28"/>
          <w:highlight w:val="yellow"/>
        </w:rPr>
        <w:t xml:space="preserve"> versión 1.0</w:t>
      </w:r>
    </w:p>
    <w:p w:rsidR="005C7373" w:rsidRPr="006A1FEB" w:rsidRDefault="005C7373" w:rsidP="005C7373">
      <w:pPr>
        <w:tabs>
          <w:tab w:val="left" w:pos="2077"/>
          <w:tab w:val="center" w:pos="4419"/>
        </w:tabs>
        <w:jc w:val="center"/>
        <w:rPr>
          <w:b/>
          <w:sz w:val="24"/>
        </w:rPr>
      </w:pPr>
      <w:r w:rsidRPr="006A1FEB">
        <w:rPr>
          <w:b/>
          <w:sz w:val="24"/>
        </w:rPr>
        <w:t>Proyecto Evolutivo</w:t>
      </w:r>
    </w:p>
    <w:p w:rsidR="000A6835" w:rsidRDefault="000A6835" w:rsidP="000A6835">
      <w:pPr>
        <w:tabs>
          <w:tab w:val="left" w:pos="2077"/>
          <w:tab w:val="center" w:pos="4419"/>
        </w:tabs>
        <w:jc w:val="center"/>
        <w:rPr>
          <w:b/>
          <w:sz w:val="36"/>
          <w:szCs w:val="48"/>
        </w:rPr>
      </w:pPr>
    </w:p>
    <w:p w:rsidR="00112764" w:rsidRDefault="004D0B2C" w:rsidP="004D0B2C">
      <w:pPr>
        <w:tabs>
          <w:tab w:val="left" w:pos="1060"/>
        </w:tabs>
        <w:rPr>
          <w:rFonts w:cs="Tahoma"/>
          <w:color w:val="3366FF"/>
          <w:sz w:val="28"/>
          <w:szCs w:val="28"/>
          <w:lang w:val="es-AR"/>
        </w:rPr>
      </w:pPr>
      <w:r>
        <w:rPr>
          <w:rFonts w:cs="Tahoma"/>
          <w:color w:val="3366FF"/>
          <w:sz w:val="28"/>
          <w:szCs w:val="28"/>
          <w:lang w:val="es-AR"/>
        </w:rPr>
        <w:lastRenderedPageBreak/>
        <w:tab/>
      </w:r>
    </w:p>
    <w:p w:rsidR="00086991" w:rsidRPr="002A043D" w:rsidRDefault="00086991" w:rsidP="00C37A9E">
      <w:pPr>
        <w:pStyle w:val="Ttulo1"/>
        <w:widowControl/>
        <w:numPr>
          <w:ilvl w:val="0"/>
          <w:numId w:val="5"/>
        </w:numPr>
        <w:spacing w:before="240" w:after="120" w:line="240" w:lineRule="auto"/>
        <w:rPr>
          <w:sz w:val="34"/>
          <w:szCs w:val="34"/>
        </w:rPr>
      </w:pPr>
      <w:bookmarkStart w:id="0" w:name="_Toc381109197"/>
      <w:bookmarkStart w:id="1" w:name="_Toc478459938"/>
      <w:r w:rsidRPr="00FA3656">
        <w:rPr>
          <w:rFonts w:cs="Arial"/>
          <w:bCs/>
          <w:kern w:val="32"/>
          <w:sz w:val="34"/>
          <w:szCs w:val="34"/>
          <w:lang w:eastAsia="es-CL"/>
        </w:rPr>
        <w:t>Historial del Documento</w:t>
      </w:r>
      <w:bookmarkEnd w:id="0"/>
      <w:bookmarkEnd w:id="1"/>
    </w:p>
    <w:p w:rsidR="00086991" w:rsidRPr="008C64E1" w:rsidRDefault="00086991" w:rsidP="00C37A9E">
      <w:pPr>
        <w:pStyle w:val="Ttulo2"/>
        <w:widowControl/>
        <w:numPr>
          <w:ilvl w:val="1"/>
          <w:numId w:val="5"/>
        </w:numPr>
        <w:tabs>
          <w:tab w:val="clear" w:pos="792"/>
          <w:tab w:val="num" w:pos="1440"/>
        </w:tabs>
        <w:spacing w:before="240" w:after="240" w:line="240" w:lineRule="auto"/>
        <w:ind w:left="0" w:firstLine="360"/>
        <w:rPr>
          <w:sz w:val="28"/>
        </w:rPr>
      </w:pPr>
      <w:bookmarkStart w:id="2" w:name="_Toc224711328"/>
      <w:bookmarkStart w:id="3" w:name="_Toc271887493"/>
      <w:bookmarkStart w:id="4" w:name="_Toc277769980"/>
      <w:bookmarkStart w:id="5" w:name="_Toc381109198"/>
      <w:bookmarkStart w:id="6" w:name="_Toc478459939"/>
      <w:r w:rsidRPr="002A043D">
        <w:rPr>
          <w:sz w:val="28"/>
        </w:rPr>
        <w:t>Revisiones</w:t>
      </w:r>
      <w:r w:rsidRPr="008C64E1">
        <w:rPr>
          <w:sz w:val="28"/>
        </w:rPr>
        <w:t xml:space="preserve"> del Template</w:t>
      </w:r>
      <w:bookmarkEnd w:id="2"/>
      <w:bookmarkEnd w:id="3"/>
      <w:bookmarkEnd w:id="4"/>
      <w:bookmarkEnd w:id="5"/>
      <w:bookmarkEnd w:id="6"/>
    </w:p>
    <w:tbl>
      <w:tblPr>
        <w:tblW w:w="8416" w:type="dxa"/>
        <w:jc w:val="center"/>
        <w:tblLook w:val="00A0" w:firstRow="1" w:lastRow="0" w:firstColumn="1" w:lastColumn="0" w:noHBand="0" w:noVBand="0"/>
      </w:tblPr>
      <w:tblGrid>
        <w:gridCol w:w="1490"/>
        <w:gridCol w:w="3066"/>
        <w:gridCol w:w="1328"/>
        <w:gridCol w:w="2532"/>
      </w:tblGrid>
      <w:tr w:rsidR="000A6835" w:rsidTr="000A6835">
        <w:trPr>
          <w:trHeight w:val="349"/>
          <w:jc w:val="center"/>
        </w:trPr>
        <w:tc>
          <w:tcPr>
            <w:tcW w:w="149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9E3A38"/>
            <w:hideMark/>
          </w:tcPr>
          <w:p w:rsidR="000A6835" w:rsidRDefault="000A6835">
            <w:pPr>
              <w:spacing w:line="360" w:lineRule="auto"/>
              <w:jc w:val="both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S" w:eastAsia="es-ES"/>
              </w:rPr>
            </w:pPr>
            <w:bookmarkStart w:id="7" w:name="_Toc224711329"/>
            <w:bookmarkStart w:id="8" w:name="_Toc271887494"/>
            <w:r>
              <w:rPr>
                <w:rFonts w:ascii="Calibri" w:hAnsi="Calibri"/>
                <w:b/>
                <w:bCs/>
                <w:color w:val="FFFFFF"/>
                <w:szCs w:val="22"/>
                <w:lang w:val="es-ES" w:eastAsia="es-ES"/>
              </w:rPr>
              <w:t>Versión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9E3A38"/>
            <w:hideMark/>
          </w:tcPr>
          <w:p w:rsidR="000A6835" w:rsidRDefault="000A6835">
            <w:pPr>
              <w:spacing w:line="360" w:lineRule="auto"/>
              <w:jc w:val="both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/>
                <w:b/>
                <w:bCs/>
                <w:color w:val="FFFFFF"/>
                <w:szCs w:val="22"/>
                <w:lang w:val="es-ES" w:eastAsia="es-ES"/>
              </w:rPr>
              <w:t>Descripción de la Revisión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9E3A38"/>
            <w:hideMark/>
          </w:tcPr>
          <w:p w:rsidR="000A6835" w:rsidRDefault="000A6835">
            <w:pPr>
              <w:spacing w:line="360" w:lineRule="auto"/>
              <w:jc w:val="both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/>
                <w:b/>
                <w:bCs/>
                <w:color w:val="FFFFFF"/>
                <w:szCs w:val="22"/>
                <w:lang w:val="es-ES" w:eastAsia="es-ES"/>
              </w:rPr>
              <w:t>Fecha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9E3A38"/>
            <w:hideMark/>
          </w:tcPr>
          <w:p w:rsidR="000A6835" w:rsidRDefault="000A6835">
            <w:pPr>
              <w:spacing w:line="360" w:lineRule="auto"/>
              <w:jc w:val="both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/>
                <w:b/>
                <w:bCs/>
                <w:color w:val="FFFFFF"/>
                <w:szCs w:val="22"/>
                <w:lang w:val="es-ES" w:eastAsia="es-ES"/>
              </w:rPr>
              <w:t>Autor / Aprobado por</w:t>
            </w:r>
          </w:p>
        </w:tc>
      </w:tr>
      <w:tr w:rsidR="000A6835" w:rsidTr="002E4F31">
        <w:trPr>
          <w:trHeight w:val="308"/>
          <w:jc w:val="center"/>
        </w:trPr>
        <w:tc>
          <w:tcPr>
            <w:tcW w:w="1490" w:type="dxa"/>
            <w:shd w:val="clear" w:color="auto" w:fill="F2DBDB"/>
            <w:hideMark/>
          </w:tcPr>
          <w:p w:rsidR="000A6835" w:rsidRDefault="000A6835">
            <w:pPr>
              <w:spacing w:line="360" w:lineRule="auto"/>
              <w:jc w:val="both"/>
              <w:rPr>
                <w:rFonts w:cs="Arial"/>
                <w:b/>
                <w:bCs/>
                <w:color w:val="000000"/>
                <w:lang w:val="es-ES" w:eastAsia="es-ES"/>
              </w:rPr>
            </w:pPr>
            <w:r>
              <w:rPr>
                <w:rFonts w:cs="Arial"/>
                <w:b/>
                <w:bCs/>
                <w:color w:val="000000"/>
                <w:lang w:val="es-ES" w:eastAsia="es-ES"/>
              </w:rPr>
              <w:t>1.3</w:t>
            </w:r>
          </w:p>
        </w:tc>
        <w:tc>
          <w:tcPr>
            <w:tcW w:w="3066" w:type="dxa"/>
            <w:shd w:val="clear" w:color="auto" w:fill="EFD3D2"/>
          </w:tcPr>
          <w:p w:rsidR="000A6835" w:rsidRDefault="000A6835">
            <w:pPr>
              <w:spacing w:line="360" w:lineRule="auto"/>
              <w:jc w:val="both"/>
              <w:rPr>
                <w:rFonts w:cs="Arial"/>
                <w:color w:val="000000"/>
                <w:lang w:val="es-ES" w:eastAsia="es-ES"/>
              </w:rPr>
            </w:pPr>
          </w:p>
        </w:tc>
        <w:tc>
          <w:tcPr>
            <w:tcW w:w="1328" w:type="dxa"/>
            <w:shd w:val="clear" w:color="auto" w:fill="F2DBDB"/>
          </w:tcPr>
          <w:p w:rsidR="000A6835" w:rsidRDefault="000A6835">
            <w:pPr>
              <w:spacing w:line="360" w:lineRule="auto"/>
              <w:jc w:val="both"/>
              <w:rPr>
                <w:rFonts w:cs="Arial"/>
                <w:color w:val="000000"/>
                <w:lang w:val="es-ES" w:eastAsia="es-ES"/>
              </w:rPr>
            </w:pPr>
          </w:p>
        </w:tc>
        <w:tc>
          <w:tcPr>
            <w:tcW w:w="2532" w:type="dxa"/>
            <w:shd w:val="clear" w:color="auto" w:fill="EFD3D2"/>
            <w:hideMark/>
          </w:tcPr>
          <w:p w:rsidR="000A6835" w:rsidRDefault="000A6835">
            <w:pPr>
              <w:spacing w:line="360" w:lineRule="auto"/>
              <w:jc w:val="both"/>
              <w:rPr>
                <w:rFonts w:cs="Arial"/>
                <w:color w:val="000000"/>
                <w:lang w:val="es-ES" w:eastAsia="es-ES"/>
              </w:rPr>
            </w:pPr>
            <w:r>
              <w:rPr>
                <w:rFonts w:cs="Arial"/>
                <w:color w:val="000000"/>
                <w:lang w:val="es-ES" w:eastAsia="es-ES"/>
              </w:rPr>
              <w:t xml:space="preserve">- Actitud Tecnología </w:t>
            </w:r>
            <w:proofErr w:type="spellStart"/>
            <w:r>
              <w:rPr>
                <w:rFonts w:cs="Arial"/>
                <w:color w:val="000000"/>
                <w:lang w:val="es-ES" w:eastAsia="es-ES"/>
              </w:rPr>
              <w:t>SpA</w:t>
            </w:r>
            <w:proofErr w:type="spellEnd"/>
          </w:p>
        </w:tc>
      </w:tr>
    </w:tbl>
    <w:p w:rsidR="00086991" w:rsidRPr="00086991" w:rsidRDefault="00086991" w:rsidP="00086991"/>
    <w:p w:rsidR="00086991" w:rsidRPr="008C64E1" w:rsidRDefault="00086991" w:rsidP="00C37A9E">
      <w:pPr>
        <w:pStyle w:val="Ttulo2"/>
        <w:widowControl/>
        <w:numPr>
          <w:ilvl w:val="1"/>
          <w:numId w:val="5"/>
        </w:numPr>
        <w:tabs>
          <w:tab w:val="clear" w:pos="792"/>
          <w:tab w:val="num" w:pos="1440"/>
        </w:tabs>
        <w:spacing w:before="240" w:after="240" w:line="240" w:lineRule="auto"/>
        <w:ind w:left="0" w:firstLine="360"/>
        <w:rPr>
          <w:sz w:val="28"/>
        </w:rPr>
      </w:pPr>
      <w:bookmarkStart w:id="9" w:name="_Toc277769981"/>
      <w:bookmarkStart w:id="10" w:name="_Toc381109199"/>
      <w:bookmarkStart w:id="11" w:name="_Toc478459940"/>
      <w:r w:rsidRPr="008C64E1">
        <w:rPr>
          <w:sz w:val="28"/>
        </w:rPr>
        <w:t>Información del Documento</w:t>
      </w:r>
      <w:bookmarkEnd w:id="7"/>
      <w:bookmarkEnd w:id="8"/>
      <w:bookmarkEnd w:id="9"/>
      <w:bookmarkEnd w:id="10"/>
      <w:bookmarkEnd w:id="11"/>
    </w:p>
    <w:tbl>
      <w:tblPr>
        <w:tblW w:w="8280" w:type="dxa"/>
        <w:jc w:val="center"/>
        <w:tblLayout w:type="fixed"/>
        <w:tblLook w:val="00A0" w:firstRow="1" w:lastRow="0" w:firstColumn="1" w:lastColumn="0" w:noHBand="0" w:noVBand="0"/>
      </w:tblPr>
      <w:tblGrid>
        <w:gridCol w:w="1046"/>
        <w:gridCol w:w="374"/>
        <w:gridCol w:w="4307"/>
        <w:gridCol w:w="2553"/>
      </w:tblGrid>
      <w:tr w:rsidR="000A6835" w:rsidTr="000A6835">
        <w:trPr>
          <w:trHeight w:val="323"/>
          <w:jc w:val="center"/>
        </w:trPr>
        <w:tc>
          <w:tcPr>
            <w:tcW w:w="1045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9E3A38"/>
            <w:hideMark/>
          </w:tcPr>
          <w:p w:rsidR="000A6835" w:rsidRDefault="000A6835">
            <w:pPr>
              <w:spacing w:line="360" w:lineRule="auto"/>
              <w:jc w:val="both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/>
                <w:b/>
                <w:bCs/>
                <w:color w:val="FFFFFF"/>
                <w:szCs w:val="22"/>
                <w:lang w:val="es-ES" w:eastAsia="es-ES"/>
              </w:rPr>
              <w:t xml:space="preserve">Código </w:t>
            </w:r>
          </w:p>
        </w:tc>
        <w:tc>
          <w:tcPr>
            <w:tcW w:w="4678" w:type="dxa"/>
            <w:gridSpan w:val="2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9E3A38"/>
            <w:hideMark/>
          </w:tcPr>
          <w:p w:rsidR="000A6835" w:rsidRDefault="000A6835">
            <w:pPr>
              <w:spacing w:line="360" w:lineRule="auto"/>
              <w:jc w:val="both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/>
                <w:b/>
                <w:bCs/>
                <w:color w:val="FFFFFF"/>
                <w:szCs w:val="22"/>
                <w:lang w:val="es-ES" w:eastAsia="es-ES"/>
              </w:rPr>
              <w:t>Nombre del Documento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9E3A38"/>
            <w:hideMark/>
          </w:tcPr>
          <w:p w:rsidR="000A6835" w:rsidRDefault="000A6835">
            <w:pPr>
              <w:spacing w:line="360" w:lineRule="auto"/>
              <w:jc w:val="both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/>
                <w:b/>
                <w:bCs/>
                <w:color w:val="FFFFFF"/>
                <w:szCs w:val="22"/>
                <w:lang w:val="es-ES" w:eastAsia="es-ES"/>
              </w:rPr>
              <w:t>Tipo de Documento</w:t>
            </w:r>
          </w:p>
        </w:tc>
      </w:tr>
      <w:tr w:rsidR="000A6835" w:rsidTr="002E4F31">
        <w:trPr>
          <w:trHeight w:val="114"/>
          <w:jc w:val="center"/>
        </w:trPr>
        <w:tc>
          <w:tcPr>
            <w:tcW w:w="1419" w:type="dxa"/>
            <w:gridSpan w:val="2"/>
            <w:shd w:val="clear" w:color="auto" w:fill="F2DBDB"/>
          </w:tcPr>
          <w:p w:rsidR="000A6835" w:rsidRDefault="000A6835">
            <w:pPr>
              <w:spacing w:line="360" w:lineRule="auto"/>
              <w:jc w:val="both"/>
              <w:rPr>
                <w:rFonts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4304" w:type="dxa"/>
            <w:shd w:val="clear" w:color="auto" w:fill="EFD3D2"/>
          </w:tcPr>
          <w:p w:rsidR="000A6835" w:rsidRDefault="000A6835" w:rsidP="00F05EC9">
            <w:pPr>
              <w:spacing w:line="360" w:lineRule="auto"/>
              <w:jc w:val="both"/>
              <w:rPr>
                <w:rFonts w:cs="Arial"/>
                <w:color w:val="000000"/>
                <w:lang w:val="es-ES" w:eastAsia="es-ES"/>
              </w:rPr>
            </w:pPr>
          </w:p>
        </w:tc>
        <w:tc>
          <w:tcPr>
            <w:tcW w:w="2551" w:type="dxa"/>
            <w:shd w:val="clear" w:color="auto" w:fill="F2DBDB"/>
            <w:hideMark/>
          </w:tcPr>
          <w:p w:rsidR="000A6835" w:rsidRDefault="000A6835">
            <w:pPr>
              <w:spacing w:line="360" w:lineRule="auto"/>
              <w:jc w:val="center"/>
              <w:rPr>
                <w:rFonts w:cs="Arial"/>
                <w:color w:val="000000"/>
                <w:lang w:val="es-ES" w:eastAsia="es-ES"/>
              </w:rPr>
            </w:pPr>
            <w:r>
              <w:rPr>
                <w:rFonts w:cs="Arial"/>
                <w:color w:val="000000"/>
                <w:lang w:val="es-ES" w:eastAsia="es-ES"/>
              </w:rPr>
              <w:t>Word</w:t>
            </w:r>
          </w:p>
        </w:tc>
      </w:tr>
    </w:tbl>
    <w:p w:rsidR="00086991" w:rsidRPr="00805F43" w:rsidRDefault="00086991" w:rsidP="00086991"/>
    <w:p w:rsidR="00086991" w:rsidRPr="00086991" w:rsidRDefault="00086991" w:rsidP="00C37A9E">
      <w:pPr>
        <w:pStyle w:val="Ttulo2"/>
        <w:widowControl/>
        <w:numPr>
          <w:ilvl w:val="1"/>
          <w:numId w:val="5"/>
        </w:numPr>
        <w:tabs>
          <w:tab w:val="clear" w:pos="792"/>
          <w:tab w:val="num" w:pos="1440"/>
        </w:tabs>
        <w:spacing w:before="240" w:after="240" w:line="240" w:lineRule="auto"/>
        <w:ind w:left="0" w:firstLine="360"/>
        <w:rPr>
          <w:sz w:val="28"/>
        </w:rPr>
      </w:pPr>
      <w:bookmarkStart w:id="12" w:name="_Toc150744606"/>
      <w:bookmarkStart w:id="13" w:name="_Toc151892341"/>
      <w:bookmarkStart w:id="14" w:name="_Toc160359836"/>
      <w:bookmarkStart w:id="15" w:name="_Toc224711330"/>
      <w:bookmarkStart w:id="16" w:name="_Toc271887495"/>
      <w:bookmarkStart w:id="17" w:name="_Toc277769982"/>
      <w:bookmarkStart w:id="18" w:name="_Toc381109200"/>
      <w:bookmarkStart w:id="19" w:name="_Toc478459941"/>
      <w:r w:rsidRPr="00086991">
        <w:rPr>
          <w:sz w:val="28"/>
        </w:rPr>
        <w:t>Historia de Revisiones/Aprobaciones del Documento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086991">
        <w:rPr>
          <w:sz w:val="28"/>
        </w:rPr>
        <w:t xml:space="preserve"> </w:t>
      </w:r>
    </w:p>
    <w:tbl>
      <w:tblPr>
        <w:tblW w:w="8416" w:type="dxa"/>
        <w:jc w:val="center"/>
        <w:tblLook w:val="00A0" w:firstRow="1" w:lastRow="0" w:firstColumn="1" w:lastColumn="0" w:noHBand="0" w:noVBand="0"/>
      </w:tblPr>
      <w:tblGrid>
        <w:gridCol w:w="1020"/>
        <w:gridCol w:w="3285"/>
        <w:gridCol w:w="1460"/>
        <w:gridCol w:w="2651"/>
      </w:tblGrid>
      <w:tr w:rsidR="00086991" w:rsidRPr="002A4886" w:rsidTr="0029288D">
        <w:trPr>
          <w:trHeight w:val="349"/>
          <w:jc w:val="center"/>
        </w:trPr>
        <w:tc>
          <w:tcPr>
            <w:tcW w:w="1020" w:type="dxa"/>
            <w:tcBorders>
              <w:bottom w:val="single" w:sz="12" w:space="0" w:color="FFFFFF"/>
            </w:tcBorders>
            <w:shd w:val="clear" w:color="auto" w:fill="9E3A38"/>
          </w:tcPr>
          <w:p w:rsidR="00086991" w:rsidRPr="002A4886" w:rsidRDefault="00086991" w:rsidP="0029288D">
            <w:pPr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2A4886">
              <w:rPr>
                <w:rFonts w:ascii="Calibri" w:hAnsi="Calibri"/>
                <w:b/>
                <w:bCs/>
                <w:color w:val="FFFFFF"/>
                <w:szCs w:val="22"/>
              </w:rPr>
              <w:t>Versión</w:t>
            </w:r>
          </w:p>
        </w:tc>
        <w:tc>
          <w:tcPr>
            <w:tcW w:w="3285" w:type="dxa"/>
            <w:tcBorders>
              <w:bottom w:val="single" w:sz="12" w:space="0" w:color="FFFFFF"/>
            </w:tcBorders>
            <w:shd w:val="clear" w:color="auto" w:fill="9E3A38"/>
          </w:tcPr>
          <w:p w:rsidR="00086991" w:rsidRPr="002A4886" w:rsidRDefault="00086991" w:rsidP="0029288D">
            <w:pPr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2A4886">
              <w:rPr>
                <w:rFonts w:ascii="Calibri" w:hAnsi="Calibri"/>
                <w:b/>
                <w:bCs/>
                <w:color w:val="FFFFFF"/>
                <w:szCs w:val="22"/>
              </w:rPr>
              <w:t>Descripción de la Revisión</w:t>
            </w:r>
          </w:p>
        </w:tc>
        <w:tc>
          <w:tcPr>
            <w:tcW w:w="1460" w:type="dxa"/>
            <w:tcBorders>
              <w:bottom w:val="single" w:sz="12" w:space="0" w:color="FFFFFF"/>
            </w:tcBorders>
            <w:shd w:val="clear" w:color="auto" w:fill="9E3A38"/>
          </w:tcPr>
          <w:p w:rsidR="00086991" w:rsidRPr="002A4886" w:rsidRDefault="00086991" w:rsidP="0029288D">
            <w:pPr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2A4886">
              <w:rPr>
                <w:rFonts w:ascii="Calibri" w:hAnsi="Calibri"/>
                <w:b/>
                <w:bCs/>
                <w:color w:val="FFFFFF"/>
                <w:szCs w:val="22"/>
              </w:rPr>
              <w:t>Fecha</w:t>
            </w:r>
          </w:p>
        </w:tc>
        <w:tc>
          <w:tcPr>
            <w:tcW w:w="2651" w:type="dxa"/>
            <w:tcBorders>
              <w:bottom w:val="single" w:sz="12" w:space="0" w:color="FFFFFF"/>
            </w:tcBorders>
            <w:shd w:val="clear" w:color="auto" w:fill="9E3A38"/>
          </w:tcPr>
          <w:p w:rsidR="00086991" w:rsidRPr="002A4886" w:rsidRDefault="00086991" w:rsidP="0029288D">
            <w:pPr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2A4886">
              <w:rPr>
                <w:rFonts w:ascii="Calibri" w:hAnsi="Calibri"/>
                <w:b/>
                <w:bCs/>
                <w:color w:val="FFFFFF"/>
                <w:szCs w:val="22"/>
              </w:rPr>
              <w:t>Autor / Aprobado por</w:t>
            </w:r>
          </w:p>
        </w:tc>
      </w:tr>
      <w:tr w:rsidR="00086991" w:rsidRPr="005225C1" w:rsidTr="0029288D">
        <w:trPr>
          <w:trHeight w:val="308"/>
          <w:jc w:val="center"/>
        </w:trPr>
        <w:tc>
          <w:tcPr>
            <w:tcW w:w="1020" w:type="dxa"/>
            <w:shd w:val="clear" w:color="auto" w:fill="F2DBDB"/>
          </w:tcPr>
          <w:p w:rsidR="00086991" w:rsidRPr="00E86147" w:rsidRDefault="00086991" w:rsidP="0029288D">
            <w:pPr>
              <w:rPr>
                <w:rFonts w:cs="Arial"/>
                <w:b/>
                <w:bCs/>
                <w:color w:val="000000"/>
              </w:rPr>
            </w:pPr>
            <w:r w:rsidRPr="00E86147">
              <w:rPr>
                <w:rFonts w:cs="Arial"/>
                <w:b/>
                <w:bCs/>
                <w:color w:val="000000"/>
              </w:rPr>
              <w:t>1.</w:t>
            </w:r>
            <w:r>
              <w:rPr>
                <w:rFonts w:cs="Arial"/>
                <w:b/>
                <w:bCs/>
                <w:color w:val="000000"/>
              </w:rPr>
              <w:t>1</w:t>
            </w:r>
          </w:p>
        </w:tc>
        <w:tc>
          <w:tcPr>
            <w:tcW w:w="3285" w:type="dxa"/>
            <w:tcBorders>
              <w:top w:val="nil"/>
              <w:bottom w:val="nil"/>
            </w:tcBorders>
            <w:shd w:val="clear" w:color="auto" w:fill="EFD3D2"/>
          </w:tcPr>
          <w:p w:rsidR="00086991" w:rsidRPr="00E86147" w:rsidRDefault="00086991" w:rsidP="0029288D">
            <w:pPr>
              <w:rPr>
                <w:rFonts w:cs="Arial"/>
                <w:color w:val="000000"/>
              </w:rPr>
            </w:pPr>
          </w:p>
        </w:tc>
        <w:tc>
          <w:tcPr>
            <w:tcW w:w="1460" w:type="dxa"/>
            <w:shd w:val="clear" w:color="auto" w:fill="F2DBDB"/>
          </w:tcPr>
          <w:p w:rsidR="00086991" w:rsidRPr="00E86147" w:rsidRDefault="00086991" w:rsidP="0029288D">
            <w:pPr>
              <w:rPr>
                <w:rFonts w:cs="Arial"/>
                <w:color w:val="000000"/>
              </w:rPr>
            </w:pPr>
          </w:p>
        </w:tc>
        <w:tc>
          <w:tcPr>
            <w:tcW w:w="2651" w:type="dxa"/>
            <w:tcBorders>
              <w:top w:val="nil"/>
              <w:bottom w:val="nil"/>
            </w:tcBorders>
            <w:shd w:val="clear" w:color="auto" w:fill="EFD3D2"/>
          </w:tcPr>
          <w:p w:rsidR="00086991" w:rsidRPr="00086991" w:rsidRDefault="00086991" w:rsidP="00F05EC9">
            <w:pPr>
              <w:rPr>
                <w:rFonts w:cs="Arial"/>
                <w:color w:val="000000"/>
              </w:rPr>
            </w:pPr>
            <w:r w:rsidRPr="00086991">
              <w:rPr>
                <w:rFonts w:cs="Arial"/>
                <w:color w:val="000000"/>
              </w:rPr>
              <w:t>- Actitud Tecnología Spa</w:t>
            </w:r>
          </w:p>
        </w:tc>
      </w:tr>
    </w:tbl>
    <w:p w:rsidR="00086991" w:rsidRPr="00086991" w:rsidRDefault="00086991" w:rsidP="004D0B2C">
      <w:pPr>
        <w:tabs>
          <w:tab w:val="left" w:pos="1060"/>
        </w:tabs>
        <w:rPr>
          <w:rFonts w:cs="Tahoma"/>
          <w:color w:val="3366FF"/>
          <w:sz w:val="28"/>
          <w:szCs w:val="28"/>
        </w:rPr>
      </w:pPr>
    </w:p>
    <w:p w:rsidR="006F6817" w:rsidRPr="00A972D9" w:rsidRDefault="006F6817"/>
    <w:p w:rsidR="006F6817" w:rsidRPr="00CC0447" w:rsidRDefault="006F6817">
      <w:pPr>
        <w:jc w:val="center"/>
        <w:rPr>
          <w:rFonts w:cs="Arial"/>
          <w:b/>
          <w:bCs/>
          <w:sz w:val="28"/>
        </w:rPr>
      </w:pPr>
      <w:r w:rsidRPr="00A972D9">
        <w:br w:type="page"/>
      </w:r>
      <w:r w:rsidR="008A6A37" w:rsidRPr="00CC0447">
        <w:rPr>
          <w:rFonts w:cs="Arial"/>
          <w:b/>
          <w:bCs/>
          <w:sz w:val="28"/>
        </w:rPr>
        <w:lastRenderedPageBreak/>
        <w:t>Tabla de Contenidos</w:t>
      </w:r>
    </w:p>
    <w:p w:rsidR="006C6543" w:rsidRDefault="006C6543">
      <w:pPr>
        <w:jc w:val="center"/>
        <w:rPr>
          <w:rFonts w:cs="Arial"/>
          <w:b/>
          <w:bCs/>
          <w:sz w:val="28"/>
        </w:rPr>
      </w:pPr>
    </w:p>
    <w:bookmarkStart w:id="20" w:name="_GoBack"/>
    <w:bookmarkEnd w:id="20"/>
    <w:p w:rsidR="00D90338" w:rsidRDefault="00BB7F7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CL"/>
        </w:rPr>
      </w:pPr>
      <w:r w:rsidRPr="008A6A37">
        <w:rPr>
          <w:rFonts w:cs="Arial"/>
        </w:rPr>
        <w:fldChar w:fldCharType="begin"/>
      </w:r>
      <w:r w:rsidR="006F6817" w:rsidRPr="008A6A37">
        <w:rPr>
          <w:rFonts w:cs="Arial"/>
        </w:rPr>
        <w:instrText xml:space="preserve"> TOC \o "1-3" \h \z </w:instrText>
      </w:r>
      <w:r w:rsidRPr="008A6A37">
        <w:rPr>
          <w:rFonts w:cs="Arial"/>
        </w:rPr>
        <w:fldChar w:fldCharType="separate"/>
      </w:r>
      <w:hyperlink w:anchor="_Toc478459938" w:history="1">
        <w:r w:rsidR="00D90338" w:rsidRPr="006C2A23">
          <w:rPr>
            <w:rStyle w:val="Hipervnculo"/>
            <w:noProof/>
          </w:rPr>
          <w:t>1.</w:t>
        </w:r>
        <w:r w:rsidR="00D90338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s-CL"/>
          </w:rPr>
          <w:tab/>
        </w:r>
        <w:r w:rsidR="00D90338" w:rsidRPr="006C2A23">
          <w:rPr>
            <w:rStyle w:val="Hipervnculo"/>
            <w:rFonts w:cs="Arial"/>
            <w:bCs/>
            <w:noProof/>
            <w:kern w:val="32"/>
            <w:lang w:eastAsia="es-CL"/>
          </w:rPr>
          <w:t>Historial del Documento</w:t>
        </w:r>
        <w:r w:rsidR="00D90338">
          <w:rPr>
            <w:noProof/>
            <w:webHidden/>
          </w:rPr>
          <w:tab/>
        </w:r>
        <w:r w:rsidR="00D90338">
          <w:rPr>
            <w:noProof/>
            <w:webHidden/>
          </w:rPr>
          <w:fldChar w:fldCharType="begin"/>
        </w:r>
        <w:r w:rsidR="00D90338">
          <w:rPr>
            <w:noProof/>
            <w:webHidden/>
          </w:rPr>
          <w:instrText xml:space="preserve"> PAGEREF _Toc478459938 \h </w:instrText>
        </w:r>
        <w:r w:rsidR="00D90338">
          <w:rPr>
            <w:noProof/>
            <w:webHidden/>
          </w:rPr>
        </w:r>
        <w:r w:rsidR="00D90338">
          <w:rPr>
            <w:noProof/>
            <w:webHidden/>
          </w:rPr>
          <w:fldChar w:fldCharType="separate"/>
        </w:r>
        <w:r w:rsidR="00D90338">
          <w:rPr>
            <w:noProof/>
            <w:webHidden/>
          </w:rPr>
          <w:t>1</w:t>
        </w:r>
        <w:r w:rsidR="00D90338">
          <w:rPr>
            <w:noProof/>
            <w:webHidden/>
          </w:rPr>
          <w:fldChar w:fldCharType="end"/>
        </w:r>
      </w:hyperlink>
    </w:p>
    <w:p w:rsidR="00D90338" w:rsidRDefault="00D9033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CL"/>
        </w:rPr>
      </w:pPr>
      <w:hyperlink w:anchor="_Toc478459939" w:history="1">
        <w:r w:rsidRPr="006C2A23">
          <w:rPr>
            <w:rStyle w:val="Hipervnculo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CL"/>
          </w:rPr>
          <w:tab/>
        </w:r>
        <w:r w:rsidRPr="006C2A23">
          <w:rPr>
            <w:rStyle w:val="Hipervnculo"/>
            <w:noProof/>
          </w:rPr>
          <w:t>Revisiones del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_Toc478459939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90338" w:rsidRDefault="00D9033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CL"/>
        </w:rPr>
      </w:pPr>
      <w:hyperlink w:anchor="_Toc478459940" w:history="1">
        <w:r w:rsidRPr="006C2A23">
          <w:rPr>
            <w:rStyle w:val="Hipervnculo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CL"/>
          </w:rPr>
          <w:tab/>
        </w:r>
        <w:r w:rsidRPr="006C2A23">
          <w:rPr>
            <w:rStyle w:val="Hipervnculo"/>
            <w:noProof/>
          </w:rPr>
          <w:t>Información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_Toc478459940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90338" w:rsidRDefault="00D9033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CL"/>
        </w:rPr>
      </w:pPr>
      <w:hyperlink w:anchor="_Toc478459941" w:history="1">
        <w:r w:rsidRPr="006C2A23">
          <w:rPr>
            <w:rStyle w:val="Hipervnculo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CL"/>
          </w:rPr>
          <w:tab/>
        </w:r>
        <w:r w:rsidRPr="006C2A23">
          <w:rPr>
            <w:rStyle w:val="Hipervnculo"/>
            <w:noProof/>
          </w:rPr>
          <w:t>Historia de Revisiones/Aprobaciones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_Toc478459941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90338" w:rsidRDefault="00D9033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CL"/>
        </w:rPr>
      </w:pPr>
      <w:hyperlink w:anchor="_Toc478459942" w:history="1">
        <w:r w:rsidRPr="006C2A23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s-CL"/>
          </w:rPr>
          <w:tab/>
        </w:r>
        <w:r w:rsidRPr="006C2A23">
          <w:rPr>
            <w:rStyle w:val="Hipervnculo"/>
            <w:rFonts w:cs="Arial"/>
            <w:bCs/>
            <w:noProof/>
            <w:kern w:val="32"/>
            <w:lang w:eastAsia="es-CL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_Toc478459942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90338" w:rsidRDefault="00D9033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CL"/>
        </w:rPr>
      </w:pPr>
      <w:hyperlink w:anchor="_Toc478459943" w:history="1">
        <w:r w:rsidRPr="006C2A23">
          <w:rPr>
            <w:rStyle w:val="Hipervnculo"/>
            <w:rFonts w:cs="Arial"/>
            <w:bCs/>
            <w:noProof/>
            <w:kern w:val="32"/>
            <w:lang w:eastAsia="es-CL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s-CL"/>
          </w:rPr>
          <w:tab/>
        </w:r>
        <w:r w:rsidRPr="006C2A23">
          <w:rPr>
            <w:rStyle w:val="Hipervnculo"/>
            <w:rFonts w:cs="Arial"/>
            <w:bCs/>
            <w:noProof/>
            <w:kern w:val="32"/>
            <w:lang w:eastAsia="es-CL"/>
          </w:rPr>
          <w:t>Objetivo y Alcance de las pruebas.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_Toc478459943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0338" w:rsidRDefault="00D90338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CL"/>
        </w:rPr>
      </w:pPr>
      <w:hyperlink w:anchor="_Toc478459944" w:history="1">
        <w:r w:rsidRPr="006C2A23">
          <w:rPr>
            <w:rStyle w:val="Hipervnculo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s-CL"/>
          </w:rPr>
          <w:tab/>
        </w:r>
        <w:r w:rsidRPr="006C2A23">
          <w:rPr>
            <w:rStyle w:val="Hipervnculo"/>
            <w:noProof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_Toc478459944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0338" w:rsidRDefault="00D90338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CL"/>
        </w:rPr>
      </w:pPr>
      <w:hyperlink w:anchor="_Toc478459945" w:history="1">
        <w:r w:rsidRPr="006C2A23">
          <w:rPr>
            <w:rStyle w:val="Hipervnculo"/>
            <w:noProof/>
          </w:rPr>
          <w:t>3.2.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s-CL"/>
          </w:rPr>
          <w:tab/>
        </w:r>
        <w:r w:rsidRPr="006C2A23">
          <w:rPr>
            <w:rStyle w:val="Hipervnculo"/>
            <w:noProof/>
          </w:rPr>
          <w:t>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_Toc478459945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0338" w:rsidRDefault="00D90338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CL"/>
        </w:rPr>
      </w:pPr>
      <w:hyperlink w:anchor="_Toc478459946" w:history="1">
        <w:r w:rsidRPr="006C2A23">
          <w:rPr>
            <w:rStyle w:val="Hipervnculo"/>
            <w:noProof/>
          </w:rPr>
          <w:t>3.3.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s-CL"/>
          </w:rPr>
          <w:tab/>
        </w:r>
        <w:r w:rsidRPr="006C2A23">
          <w:rPr>
            <w:rStyle w:val="Hipervnculo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_Toc478459946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338" w:rsidRDefault="00D90338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CL"/>
        </w:rPr>
      </w:pPr>
      <w:hyperlink w:anchor="_Toc478459947" w:history="1">
        <w:r w:rsidRPr="006C2A23">
          <w:rPr>
            <w:rStyle w:val="Hipervnculo"/>
            <w:noProof/>
          </w:rPr>
          <w:t>3.4.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s-CL"/>
          </w:rPr>
          <w:tab/>
        </w:r>
        <w:r w:rsidRPr="006C2A23">
          <w:rPr>
            <w:rStyle w:val="Hipervnculo"/>
            <w:noProof/>
          </w:rPr>
          <w:t>Alcance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_Toc478459947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338" w:rsidRDefault="00D90338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CL"/>
        </w:rPr>
      </w:pPr>
      <w:hyperlink w:anchor="_Toc478459948" w:history="1">
        <w:r w:rsidRPr="006C2A23">
          <w:rPr>
            <w:rStyle w:val="Hipervnculo"/>
            <w:noProof/>
          </w:rPr>
          <w:t>3.5.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s-CL"/>
          </w:rPr>
          <w:tab/>
        </w:r>
        <w:r w:rsidRPr="006C2A23">
          <w:rPr>
            <w:rStyle w:val="Hipervnculo"/>
            <w:noProof/>
          </w:rPr>
          <w:t>Detalle de las Funcionalidades fuera de 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_Toc478459948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338" w:rsidRDefault="00D90338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CL"/>
        </w:rPr>
      </w:pPr>
      <w:hyperlink w:anchor="_Toc478459949" w:history="1">
        <w:r w:rsidRPr="006C2A23">
          <w:rPr>
            <w:rStyle w:val="Hipervnculo"/>
            <w:noProof/>
          </w:rPr>
          <w:t>3.6.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s-CL"/>
          </w:rPr>
          <w:tab/>
        </w:r>
        <w:r w:rsidRPr="006C2A23">
          <w:rPr>
            <w:rStyle w:val="Hipervnculo"/>
            <w:noProof/>
          </w:rPr>
          <w:t>Descripción de Requerimientos y Funcionalidades asociadas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_Toc478459949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338" w:rsidRDefault="00D90338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CL"/>
        </w:rPr>
      </w:pPr>
      <w:hyperlink w:anchor="_Toc478459950" w:history="1">
        <w:r w:rsidRPr="006C2A23">
          <w:rPr>
            <w:rStyle w:val="Hipervnculo"/>
            <w:noProof/>
          </w:rPr>
          <w:t>3.7.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s-CL"/>
          </w:rPr>
          <w:tab/>
        </w:r>
        <w:r w:rsidRPr="006C2A23">
          <w:rPr>
            <w:rStyle w:val="Hipervnculo"/>
            <w:noProof/>
          </w:rPr>
          <w:t>Supuestos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_Toc478459950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338" w:rsidRDefault="00D9033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CL"/>
        </w:rPr>
      </w:pPr>
      <w:hyperlink w:anchor="_Toc478459951" w:history="1">
        <w:r w:rsidRPr="006C2A23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s-CL"/>
          </w:rPr>
          <w:tab/>
        </w:r>
        <w:r w:rsidRPr="006C2A23">
          <w:rPr>
            <w:rStyle w:val="Hipervnculo"/>
            <w:rFonts w:cs="Arial"/>
            <w:bCs/>
            <w:noProof/>
            <w:kern w:val="32"/>
            <w:lang w:eastAsia="es-CL"/>
          </w:rPr>
          <w:t>Requisitos del Ambiente de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_Toc478459951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338" w:rsidRDefault="00D90338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CL"/>
        </w:rPr>
      </w:pPr>
      <w:hyperlink w:anchor="_Toc478459952" w:history="1">
        <w:r w:rsidRPr="006C2A23">
          <w:rPr>
            <w:rStyle w:val="Hipervnculo"/>
            <w:rFonts w:cs="Arial"/>
            <w:bCs/>
            <w:noProof/>
            <w:kern w:val="32"/>
            <w:lang w:eastAsia="es-CL"/>
          </w:rPr>
          <w:t>4.1.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s-CL"/>
          </w:rPr>
          <w:tab/>
        </w:r>
        <w:r w:rsidRPr="006C2A23">
          <w:rPr>
            <w:rStyle w:val="Hipervnculo"/>
            <w:rFonts w:cs="Arial"/>
            <w:bCs/>
            <w:noProof/>
            <w:kern w:val="32"/>
            <w:lang w:eastAsia="es-CL"/>
          </w:rPr>
          <w:t>Aplicativos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_Toc478459952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338" w:rsidRDefault="00D90338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CL"/>
        </w:rPr>
      </w:pPr>
      <w:hyperlink w:anchor="_Toc478459953" w:history="1">
        <w:r w:rsidRPr="006C2A23">
          <w:rPr>
            <w:rStyle w:val="Hipervnculo"/>
            <w:rFonts w:cs="Arial"/>
            <w:bCs/>
            <w:noProof/>
            <w:kern w:val="32"/>
            <w:lang w:eastAsia="es-CL"/>
          </w:rPr>
          <w:t>4.2.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s-CL"/>
          </w:rPr>
          <w:tab/>
        </w:r>
        <w:r w:rsidRPr="006C2A23">
          <w:rPr>
            <w:rStyle w:val="Hipervnculo"/>
            <w:rFonts w:cs="Arial"/>
            <w:bCs/>
            <w:noProof/>
            <w:kern w:val="32"/>
            <w:lang w:eastAsia="es-CL"/>
          </w:rPr>
          <w:t>Herramientas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_Toc478459953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338" w:rsidRDefault="00D90338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CL"/>
        </w:rPr>
      </w:pPr>
      <w:hyperlink w:anchor="_Toc478459954" w:history="1">
        <w:r w:rsidRPr="006C2A23">
          <w:rPr>
            <w:rStyle w:val="Hipervnculo"/>
            <w:rFonts w:cs="Arial"/>
            <w:bCs/>
            <w:noProof/>
            <w:kern w:val="32"/>
            <w:lang w:eastAsia="es-CL"/>
          </w:rPr>
          <w:t>4.3.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s-CL"/>
          </w:rPr>
          <w:tab/>
        </w:r>
        <w:r w:rsidRPr="006C2A23">
          <w:rPr>
            <w:rStyle w:val="Hipervnculo"/>
            <w:rFonts w:cs="Arial"/>
            <w:bCs/>
            <w:noProof/>
            <w:kern w:val="32"/>
            <w:lang w:eastAsia="es-CL"/>
          </w:rPr>
          <w:t>Ambiente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_Toc478459954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338" w:rsidRDefault="00D90338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CL"/>
        </w:rPr>
      </w:pPr>
      <w:hyperlink w:anchor="_Toc478459955" w:history="1">
        <w:r w:rsidRPr="006C2A23">
          <w:rPr>
            <w:rStyle w:val="Hipervnculo"/>
            <w:rFonts w:cs="Arial"/>
            <w:bCs/>
            <w:noProof/>
            <w:kern w:val="32"/>
            <w:lang w:eastAsia="es-CL"/>
          </w:rPr>
          <w:t>4.4.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s-CL"/>
          </w:rPr>
          <w:tab/>
        </w:r>
        <w:r w:rsidRPr="006C2A23">
          <w:rPr>
            <w:rStyle w:val="Hipervnculo"/>
            <w:rFonts w:cs="Arial"/>
            <w:bCs/>
            <w:noProof/>
            <w:kern w:val="32"/>
            <w:lang w:eastAsia="es-CL"/>
          </w:rPr>
          <w:t>Fecha de Clonación de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_Toc478459955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338" w:rsidRDefault="00D9033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CL"/>
        </w:rPr>
      </w:pPr>
      <w:hyperlink w:anchor="_Toc478459956" w:history="1">
        <w:r w:rsidRPr="006C2A23">
          <w:rPr>
            <w:rStyle w:val="Hipervnculo"/>
            <w:rFonts w:cs="Arial"/>
            <w:bCs/>
            <w:noProof/>
            <w:kern w:val="32"/>
            <w:lang w:eastAsia="es-CL"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s-CL"/>
          </w:rPr>
          <w:tab/>
        </w:r>
        <w:r w:rsidRPr="006C2A23">
          <w:rPr>
            <w:rStyle w:val="Hipervnculo"/>
            <w:rFonts w:cs="Arial"/>
            <w:bCs/>
            <w:noProof/>
            <w:kern w:val="32"/>
            <w:lang w:eastAsia="es-CL"/>
          </w:rPr>
          <w:t>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_Toc478459956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338" w:rsidRDefault="00D9033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CL"/>
        </w:rPr>
      </w:pPr>
      <w:hyperlink w:anchor="_Toc478459957" w:history="1">
        <w:r w:rsidRPr="006C2A23">
          <w:rPr>
            <w:rStyle w:val="Hipervnculo"/>
            <w:rFonts w:cs="Arial"/>
            <w:bCs/>
            <w:noProof/>
            <w:kern w:val="32"/>
            <w:lang w:eastAsia="es-CL"/>
          </w:rPr>
          <w:t>6.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s-CL"/>
          </w:rPr>
          <w:tab/>
        </w:r>
        <w:r w:rsidRPr="006C2A23">
          <w:rPr>
            <w:rStyle w:val="Hipervnculo"/>
            <w:rFonts w:cs="Arial"/>
            <w:bCs/>
            <w:noProof/>
            <w:kern w:val="32"/>
            <w:lang w:eastAsia="es-CL"/>
          </w:rPr>
          <w:t>Criterios a  Aplicar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_Toc478459957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338" w:rsidRDefault="00D9033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CL"/>
        </w:rPr>
      </w:pPr>
      <w:hyperlink w:anchor="_Toc478459958" w:history="1">
        <w:r w:rsidRPr="006C2A23">
          <w:rPr>
            <w:rStyle w:val="Hipervnculo"/>
            <w:rFonts w:cs="Arial"/>
            <w:bCs/>
            <w:noProof/>
            <w:kern w:val="32"/>
            <w:lang w:eastAsia="es-CL"/>
          </w:rPr>
          <w:t>7.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s-CL"/>
          </w:rPr>
          <w:tab/>
        </w:r>
        <w:r w:rsidRPr="006C2A23">
          <w:rPr>
            <w:rStyle w:val="Hipervnculo"/>
            <w:rFonts w:cs="Arial"/>
            <w:bCs/>
            <w:noProof/>
            <w:kern w:val="32"/>
            <w:lang w:eastAsia="es-CL"/>
          </w:rPr>
          <w:t>Equipo de Trabajo VTR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_Toc478459958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338" w:rsidRDefault="00D9033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CL"/>
        </w:rPr>
      </w:pPr>
      <w:hyperlink w:anchor="_Toc478459959" w:history="1">
        <w:r w:rsidRPr="006C2A23">
          <w:rPr>
            <w:rStyle w:val="Hipervnculo"/>
            <w:rFonts w:cs="Arial"/>
            <w:bCs/>
            <w:noProof/>
            <w:kern w:val="32"/>
            <w:lang w:eastAsia="es-CL"/>
          </w:rPr>
          <w:t>8.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s-CL"/>
          </w:rPr>
          <w:tab/>
        </w:r>
        <w:r w:rsidRPr="006C2A23">
          <w:rPr>
            <w:rStyle w:val="Hipervnculo"/>
            <w:rFonts w:cs="Arial"/>
            <w:bCs/>
            <w:noProof/>
            <w:kern w:val="32"/>
            <w:lang w:eastAsia="es-CL"/>
          </w:rPr>
          <w:t>Riesgos y Contingencias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_Toc478459959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E4F31" w:rsidRDefault="00BB7F78" w:rsidP="002E4F31">
      <w:pPr>
        <w:pStyle w:val="Ttulo1"/>
        <w:widowControl/>
        <w:numPr>
          <w:ilvl w:val="0"/>
          <w:numId w:val="5"/>
        </w:numPr>
        <w:spacing w:before="240" w:after="120" w:line="240" w:lineRule="auto"/>
      </w:pPr>
      <w:r w:rsidRPr="008A6A37">
        <w:fldChar w:fldCharType="end"/>
      </w:r>
      <w:r w:rsidR="002E4F31" w:rsidRPr="002E4F31">
        <w:rPr>
          <w:rFonts w:cs="Arial"/>
          <w:bCs/>
          <w:kern w:val="32"/>
          <w:sz w:val="34"/>
          <w:szCs w:val="34"/>
          <w:lang w:eastAsia="es-CL"/>
        </w:rPr>
        <w:t xml:space="preserve"> </w:t>
      </w:r>
      <w:bookmarkStart w:id="21" w:name="_Toc478459942"/>
      <w:r w:rsidR="002E4F31" w:rsidRPr="00FA3656">
        <w:rPr>
          <w:rFonts w:cs="Arial"/>
          <w:bCs/>
          <w:kern w:val="32"/>
          <w:sz w:val="34"/>
          <w:szCs w:val="34"/>
          <w:lang w:eastAsia="es-CL"/>
        </w:rPr>
        <w:t>Introducción</w:t>
      </w:r>
      <w:bookmarkEnd w:id="21"/>
    </w:p>
    <w:p w:rsidR="00E02628" w:rsidRDefault="00E02628" w:rsidP="002E4F31"/>
    <w:p w:rsidR="00D63C85" w:rsidRPr="00D63C85" w:rsidRDefault="00D63C85" w:rsidP="00D63C85"/>
    <w:p w:rsidR="002C4C78" w:rsidRPr="002C4C78" w:rsidRDefault="00D7705C" w:rsidP="002E4F31">
      <w:pPr>
        <w:pStyle w:val="Sangra2detindependiente"/>
        <w:spacing w:line="360" w:lineRule="auto"/>
        <w:ind w:left="360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987C70">
        <w:rPr>
          <w:rFonts w:eastAsia="Arial Unicode MS"/>
          <w:i w:val="0"/>
          <w:iCs/>
          <w:color w:val="auto"/>
          <w:sz w:val="22"/>
          <w:szCs w:val="22"/>
        </w:rPr>
        <w:lastRenderedPageBreak/>
        <w:t xml:space="preserve">El presente documento contiene el Plan de Pruebas para el Proyecto </w:t>
      </w:r>
      <w:proofErr w:type="spellStart"/>
      <w:r w:rsidR="002E4F31">
        <w:rPr>
          <w:rFonts w:eastAsia="Arial Unicode MS"/>
          <w:i w:val="0"/>
          <w:iCs/>
          <w:color w:val="auto"/>
          <w:sz w:val="22"/>
          <w:szCs w:val="22"/>
        </w:rPr>
        <w:t>xxxxxxxxxxxx</w:t>
      </w:r>
      <w:proofErr w:type="spellEnd"/>
    </w:p>
    <w:p w:rsidR="002C4C78" w:rsidRDefault="002C4C78" w:rsidP="002C4C78">
      <w:pPr>
        <w:tabs>
          <w:tab w:val="left" w:pos="8040"/>
        </w:tabs>
        <w:spacing w:line="360" w:lineRule="auto"/>
        <w:ind w:left="360"/>
        <w:jc w:val="both"/>
        <w:rPr>
          <w:rFonts w:ascii="Calibri" w:hAnsi="Calibri" w:cs="Calibri"/>
          <w:b/>
          <w:bCs/>
          <w:color w:val="000000"/>
          <w:sz w:val="18"/>
          <w:szCs w:val="18"/>
        </w:rPr>
      </w:pPr>
    </w:p>
    <w:p w:rsidR="002C4C78" w:rsidRDefault="002C4C78" w:rsidP="002C4C78">
      <w:pPr>
        <w:tabs>
          <w:tab w:val="left" w:pos="8040"/>
        </w:tabs>
        <w:spacing w:line="360" w:lineRule="auto"/>
        <w:ind w:left="360"/>
        <w:jc w:val="both"/>
        <w:rPr>
          <w:rFonts w:eastAsia="Arial Unicode MS"/>
          <w:i/>
          <w:iCs/>
          <w:sz w:val="22"/>
          <w:szCs w:val="22"/>
        </w:rPr>
      </w:pPr>
    </w:p>
    <w:p w:rsidR="00A72356" w:rsidRDefault="00A72356" w:rsidP="00D937AC">
      <w:pPr>
        <w:pStyle w:val="Sangra2detindependiente"/>
        <w:spacing w:line="360" w:lineRule="auto"/>
        <w:ind w:left="360"/>
        <w:jc w:val="both"/>
        <w:rPr>
          <w:rFonts w:eastAsia="Arial Unicode MS"/>
          <w:i w:val="0"/>
          <w:iCs/>
          <w:color w:val="auto"/>
          <w:sz w:val="22"/>
          <w:szCs w:val="22"/>
        </w:rPr>
      </w:pPr>
    </w:p>
    <w:p w:rsidR="002C4C78" w:rsidRDefault="002C4C78">
      <w:pPr>
        <w:widowControl/>
        <w:spacing w:line="240" w:lineRule="auto"/>
        <w:rPr>
          <w:rFonts w:cs="Arial"/>
          <w:b/>
          <w:bCs/>
          <w:kern w:val="32"/>
          <w:sz w:val="34"/>
          <w:szCs w:val="34"/>
          <w:lang w:eastAsia="es-CL"/>
        </w:rPr>
      </w:pPr>
      <w:bookmarkStart w:id="22" w:name="_Toc70744837"/>
      <w:bookmarkStart w:id="23" w:name="_Toc71369592"/>
      <w:r>
        <w:rPr>
          <w:rFonts w:cs="Arial"/>
          <w:bCs/>
          <w:kern w:val="32"/>
          <w:sz w:val="34"/>
          <w:szCs w:val="34"/>
          <w:lang w:eastAsia="es-CL"/>
        </w:rPr>
        <w:br w:type="page"/>
      </w:r>
    </w:p>
    <w:p w:rsidR="004B699B" w:rsidRDefault="004B699B" w:rsidP="00C37A9E">
      <w:pPr>
        <w:pStyle w:val="Ttulo1"/>
        <w:widowControl/>
        <w:numPr>
          <w:ilvl w:val="0"/>
          <w:numId w:val="5"/>
        </w:numPr>
        <w:spacing w:before="240" w:after="120" w:line="240" w:lineRule="auto"/>
        <w:rPr>
          <w:rFonts w:cs="Arial"/>
          <w:bCs/>
          <w:kern w:val="32"/>
          <w:sz w:val="34"/>
          <w:szCs w:val="34"/>
          <w:lang w:eastAsia="es-CL"/>
        </w:rPr>
      </w:pPr>
      <w:bookmarkStart w:id="24" w:name="_Toc478459943"/>
      <w:r w:rsidRPr="00FA3656">
        <w:rPr>
          <w:rFonts w:cs="Arial"/>
          <w:bCs/>
          <w:kern w:val="32"/>
          <w:sz w:val="34"/>
          <w:szCs w:val="34"/>
          <w:lang w:eastAsia="es-CL"/>
        </w:rPr>
        <w:lastRenderedPageBreak/>
        <w:t>Objetivo y Alcance de las pruebas</w:t>
      </w:r>
      <w:bookmarkEnd w:id="22"/>
      <w:bookmarkEnd w:id="23"/>
      <w:r w:rsidRPr="00FA3656">
        <w:rPr>
          <w:rFonts w:cs="Arial"/>
          <w:bCs/>
          <w:kern w:val="32"/>
          <w:sz w:val="34"/>
          <w:szCs w:val="34"/>
          <w:lang w:eastAsia="es-CL"/>
        </w:rPr>
        <w:t>.</w:t>
      </w:r>
      <w:bookmarkEnd w:id="24"/>
    </w:p>
    <w:p w:rsidR="00A72356" w:rsidRPr="00A72356" w:rsidRDefault="00A72356" w:rsidP="00A72356">
      <w:pPr>
        <w:rPr>
          <w:lang w:eastAsia="es-CL"/>
        </w:rPr>
      </w:pPr>
    </w:p>
    <w:p w:rsidR="00790E45" w:rsidRPr="008C64E1" w:rsidRDefault="00790E45" w:rsidP="00C37A9E">
      <w:pPr>
        <w:pStyle w:val="Ttulo1"/>
        <w:widowControl/>
        <w:numPr>
          <w:ilvl w:val="1"/>
          <w:numId w:val="5"/>
        </w:numPr>
        <w:spacing w:after="120" w:line="360" w:lineRule="auto"/>
        <w:jc w:val="both"/>
        <w:rPr>
          <w:sz w:val="30"/>
          <w:szCs w:val="30"/>
        </w:rPr>
      </w:pPr>
      <w:bookmarkStart w:id="25" w:name="_Toc277062813"/>
      <w:bookmarkStart w:id="26" w:name="_Toc381109205"/>
      <w:bookmarkStart w:id="27" w:name="_Toc478459944"/>
      <w:r w:rsidRPr="008C64E1">
        <w:rPr>
          <w:sz w:val="30"/>
          <w:szCs w:val="30"/>
        </w:rPr>
        <w:t>Descripción General</w:t>
      </w:r>
      <w:bookmarkEnd w:id="25"/>
      <w:bookmarkEnd w:id="26"/>
      <w:bookmarkEnd w:id="27"/>
    </w:p>
    <w:p w:rsidR="002C4C78" w:rsidRPr="002C4C78" w:rsidRDefault="002E4F31" w:rsidP="002C4C78">
      <w:pPr>
        <w:pStyle w:val="Sangra2detindependiente"/>
        <w:spacing w:line="360" w:lineRule="auto"/>
        <w:ind w:left="360"/>
        <w:jc w:val="both"/>
        <w:rPr>
          <w:rFonts w:eastAsia="Arial Unicode MS"/>
          <w:i w:val="0"/>
          <w:iCs/>
          <w:color w:val="auto"/>
          <w:sz w:val="22"/>
          <w:szCs w:val="22"/>
        </w:rPr>
      </w:pPr>
      <w:proofErr w:type="gramStart"/>
      <w:r>
        <w:rPr>
          <w:rFonts w:eastAsia="Arial Unicode MS"/>
          <w:i w:val="0"/>
          <w:iCs/>
          <w:color w:val="auto"/>
          <w:sz w:val="22"/>
          <w:szCs w:val="22"/>
        </w:rPr>
        <w:t>xxx</w:t>
      </w:r>
      <w:proofErr w:type="gramEnd"/>
    </w:p>
    <w:p w:rsidR="00922CA6" w:rsidRDefault="00922CA6" w:rsidP="00922CA6">
      <w:pPr>
        <w:pStyle w:val="Prrafodelista"/>
        <w:ind w:left="360"/>
      </w:pPr>
    </w:p>
    <w:p w:rsidR="00247C7A" w:rsidRPr="00153B7B" w:rsidRDefault="00247C7A" w:rsidP="00C37A9E">
      <w:pPr>
        <w:pStyle w:val="Ttulo1"/>
        <w:widowControl/>
        <w:numPr>
          <w:ilvl w:val="1"/>
          <w:numId w:val="5"/>
        </w:numPr>
        <w:spacing w:after="120" w:line="360" w:lineRule="auto"/>
        <w:jc w:val="both"/>
        <w:rPr>
          <w:sz w:val="30"/>
          <w:szCs w:val="30"/>
        </w:rPr>
      </w:pPr>
      <w:bookmarkStart w:id="28" w:name="_Toc478459945"/>
      <w:r w:rsidRPr="00153B7B">
        <w:rPr>
          <w:sz w:val="30"/>
          <w:szCs w:val="30"/>
        </w:rPr>
        <w:t>Objetivo general</w:t>
      </w:r>
      <w:bookmarkEnd w:id="28"/>
    </w:p>
    <w:p w:rsidR="00922CA6" w:rsidRPr="00922CA6" w:rsidRDefault="002E4F31" w:rsidP="00922CA6">
      <w:pPr>
        <w:pStyle w:val="Sangra2detindependiente"/>
        <w:spacing w:line="360" w:lineRule="auto"/>
        <w:ind w:left="360"/>
        <w:jc w:val="both"/>
        <w:rPr>
          <w:rFonts w:eastAsia="Arial Unicode MS"/>
          <w:i w:val="0"/>
          <w:iCs/>
          <w:color w:val="auto"/>
          <w:sz w:val="22"/>
          <w:szCs w:val="22"/>
        </w:rPr>
      </w:pPr>
      <w:bookmarkStart w:id="29" w:name="_Toc325983302"/>
      <w:proofErr w:type="gramStart"/>
      <w:r>
        <w:rPr>
          <w:rFonts w:eastAsia="Arial Unicode MS"/>
          <w:i w:val="0"/>
          <w:iCs/>
          <w:color w:val="auto"/>
          <w:sz w:val="22"/>
          <w:szCs w:val="22"/>
        </w:rPr>
        <w:t>xxx</w:t>
      </w:r>
      <w:proofErr w:type="gramEnd"/>
    </w:p>
    <w:p w:rsidR="001E0953" w:rsidRDefault="001E0953">
      <w:pPr>
        <w:widowControl/>
        <w:spacing w:line="240" w:lineRule="auto"/>
        <w:rPr>
          <w:b/>
          <w:sz w:val="30"/>
          <w:szCs w:val="30"/>
        </w:rPr>
      </w:pPr>
      <w:r>
        <w:rPr>
          <w:sz w:val="30"/>
          <w:szCs w:val="30"/>
        </w:rPr>
        <w:br w:type="page"/>
      </w:r>
    </w:p>
    <w:p w:rsidR="00247C7A" w:rsidRPr="00153B7B" w:rsidRDefault="00247C7A" w:rsidP="00C37A9E">
      <w:pPr>
        <w:pStyle w:val="Ttulo1"/>
        <w:widowControl/>
        <w:numPr>
          <w:ilvl w:val="1"/>
          <w:numId w:val="5"/>
        </w:numPr>
        <w:spacing w:after="120" w:line="360" w:lineRule="auto"/>
        <w:jc w:val="both"/>
        <w:rPr>
          <w:sz w:val="30"/>
          <w:szCs w:val="30"/>
        </w:rPr>
      </w:pPr>
      <w:bookmarkStart w:id="30" w:name="_Toc478459946"/>
      <w:r w:rsidRPr="00153B7B">
        <w:rPr>
          <w:sz w:val="30"/>
          <w:szCs w:val="30"/>
        </w:rPr>
        <w:lastRenderedPageBreak/>
        <w:t>Objetivos específicos</w:t>
      </w:r>
      <w:bookmarkEnd w:id="29"/>
      <w:bookmarkEnd w:id="30"/>
    </w:p>
    <w:p w:rsidR="002C4C78" w:rsidRDefault="002E4F31" w:rsidP="002C4C78">
      <w:pPr>
        <w:pStyle w:val="Prrafodelista"/>
        <w:numPr>
          <w:ilvl w:val="0"/>
          <w:numId w:val="34"/>
        </w:numPr>
        <w:tabs>
          <w:tab w:val="left" w:pos="8040"/>
        </w:tabs>
        <w:spacing w:line="360" w:lineRule="auto"/>
        <w:jc w:val="both"/>
        <w:rPr>
          <w:rFonts w:cs="Calibri"/>
          <w:bCs/>
          <w:color w:val="000000"/>
          <w:sz w:val="24"/>
          <w:szCs w:val="24"/>
        </w:rPr>
      </w:pPr>
      <w:proofErr w:type="spellStart"/>
      <w:r>
        <w:rPr>
          <w:rFonts w:cs="Calibri"/>
          <w:bCs/>
          <w:color w:val="000000"/>
          <w:sz w:val="24"/>
          <w:szCs w:val="24"/>
        </w:rPr>
        <w:t>Xxx</w:t>
      </w:r>
      <w:proofErr w:type="spellEnd"/>
    </w:p>
    <w:p w:rsidR="002E4F31" w:rsidRDefault="002E4F31" w:rsidP="002C4C78">
      <w:pPr>
        <w:pStyle w:val="Prrafodelista"/>
        <w:numPr>
          <w:ilvl w:val="0"/>
          <w:numId w:val="34"/>
        </w:numPr>
        <w:tabs>
          <w:tab w:val="left" w:pos="8040"/>
        </w:tabs>
        <w:spacing w:line="360" w:lineRule="auto"/>
        <w:jc w:val="both"/>
        <w:rPr>
          <w:rFonts w:cs="Calibri"/>
          <w:bCs/>
          <w:color w:val="000000"/>
          <w:sz w:val="24"/>
          <w:szCs w:val="24"/>
        </w:rPr>
      </w:pPr>
      <w:proofErr w:type="spellStart"/>
      <w:r>
        <w:rPr>
          <w:rFonts w:cs="Calibri"/>
          <w:bCs/>
          <w:color w:val="000000"/>
          <w:sz w:val="24"/>
          <w:szCs w:val="24"/>
        </w:rPr>
        <w:t>Xxx</w:t>
      </w:r>
      <w:proofErr w:type="spellEnd"/>
    </w:p>
    <w:p w:rsidR="002E4F31" w:rsidRPr="002C4C78" w:rsidRDefault="002E4F31" w:rsidP="002C4C78">
      <w:pPr>
        <w:pStyle w:val="Prrafodelista"/>
        <w:numPr>
          <w:ilvl w:val="0"/>
          <w:numId w:val="34"/>
        </w:numPr>
        <w:tabs>
          <w:tab w:val="left" w:pos="8040"/>
        </w:tabs>
        <w:spacing w:line="360" w:lineRule="auto"/>
        <w:jc w:val="both"/>
        <w:rPr>
          <w:rFonts w:cs="Calibri"/>
          <w:bCs/>
          <w:color w:val="000000"/>
          <w:sz w:val="24"/>
          <w:szCs w:val="24"/>
        </w:rPr>
      </w:pPr>
    </w:p>
    <w:p w:rsidR="00A4702B" w:rsidRDefault="00A4702B" w:rsidP="00A4702B">
      <w:pPr>
        <w:pStyle w:val="Ttulo1"/>
        <w:widowControl/>
        <w:numPr>
          <w:ilvl w:val="1"/>
          <w:numId w:val="5"/>
        </w:numPr>
        <w:spacing w:after="120" w:line="360" w:lineRule="auto"/>
        <w:jc w:val="both"/>
        <w:rPr>
          <w:sz w:val="30"/>
          <w:szCs w:val="30"/>
        </w:rPr>
      </w:pPr>
      <w:bookmarkStart w:id="31" w:name="_Toc478459947"/>
      <w:r>
        <w:rPr>
          <w:sz w:val="30"/>
          <w:szCs w:val="30"/>
        </w:rPr>
        <w:t>Alcance del Proyecto</w:t>
      </w:r>
      <w:bookmarkEnd w:id="31"/>
    </w:p>
    <w:p w:rsidR="002C4C78" w:rsidRPr="002C4C78" w:rsidRDefault="002E4F31" w:rsidP="002C4C78">
      <w:pPr>
        <w:pStyle w:val="Sangra2detindependiente"/>
        <w:spacing w:line="360" w:lineRule="auto"/>
        <w:ind w:left="360"/>
        <w:jc w:val="both"/>
        <w:rPr>
          <w:rFonts w:eastAsia="Arial Unicode MS"/>
          <w:i w:val="0"/>
          <w:iCs/>
          <w:color w:val="auto"/>
          <w:sz w:val="22"/>
          <w:szCs w:val="22"/>
        </w:rPr>
      </w:pPr>
      <w:proofErr w:type="spellStart"/>
      <w:proofErr w:type="gramStart"/>
      <w:r>
        <w:rPr>
          <w:rFonts w:eastAsia="Arial Unicode MS"/>
          <w:i w:val="0"/>
          <w:iCs/>
          <w:color w:val="auto"/>
          <w:sz w:val="22"/>
          <w:szCs w:val="22"/>
        </w:rPr>
        <w:t>xxxx</w:t>
      </w:r>
      <w:proofErr w:type="spellEnd"/>
      <w:proofErr w:type="gramEnd"/>
    </w:p>
    <w:p w:rsidR="00A4702B" w:rsidRDefault="00A4702B" w:rsidP="00A4702B"/>
    <w:p w:rsidR="002C4C78" w:rsidRPr="00A4702B" w:rsidRDefault="002C4C78" w:rsidP="00A4702B"/>
    <w:p w:rsidR="00DD1F6B" w:rsidRPr="0047270F" w:rsidRDefault="00DD1F6B" w:rsidP="00DD1F6B">
      <w:pPr>
        <w:pStyle w:val="Ttulo1"/>
        <w:widowControl/>
        <w:numPr>
          <w:ilvl w:val="1"/>
          <w:numId w:val="5"/>
        </w:numPr>
        <w:spacing w:after="120" w:line="360" w:lineRule="auto"/>
        <w:jc w:val="both"/>
        <w:rPr>
          <w:sz w:val="30"/>
          <w:szCs w:val="30"/>
        </w:rPr>
      </w:pPr>
      <w:bookmarkStart w:id="32" w:name="_Toc381593122"/>
      <w:bookmarkStart w:id="33" w:name="_Toc478459948"/>
      <w:r w:rsidRPr="0047270F">
        <w:rPr>
          <w:sz w:val="30"/>
          <w:szCs w:val="30"/>
        </w:rPr>
        <w:t>Detalle de las Funcionalidades fuera de Alcance</w:t>
      </w:r>
      <w:bookmarkEnd w:id="32"/>
      <w:bookmarkEnd w:id="33"/>
      <w:r w:rsidRPr="0047270F">
        <w:rPr>
          <w:sz w:val="30"/>
          <w:szCs w:val="30"/>
        </w:rPr>
        <w:t xml:space="preserve"> </w:t>
      </w:r>
    </w:p>
    <w:p w:rsidR="00A4702B" w:rsidRPr="005E4567" w:rsidRDefault="002E4F31" w:rsidP="005E4567">
      <w:pPr>
        <w:pStyle w:val="Prrafodelista"/>
        <w:numPr>
          <w:ilvl w:val="0"/>
          <w:numId w:val="38"/>
        </w:numPr>
        <w:spacing w:line="360" w:lineRule="auto"/>
        <w:jc w:val="both"/>
        <w:rPr>
          <w:rFonts w:eastAsia="Arial Unicode MS"/>
          <w:iCs/>
          <w:sz w:val="22"/>
          <w:szCs w:val="22"/>
        </w:rPr>
      </w:pPr>
      <w:proofErr w:type="spellStart"/>
      <w:r>
        <w:rPr>
          <w:rFonts w:eastAsia="Arial Unicode MS"/>
          <w:iCs/>
          <w:sz w:val="22"/>
          <w:szCs w:val="22"/>
        </w:rPr>
        <w:t>xxxx</w:t>
      </w:r>
      <w:proofErr w:type="spellEnd"/>
    </w:p>
    <w:p w:rsidR="005E4567" w:rsidRDefault="005E4567">
      <w:pPr>
        <w:widowControl/>
        <w:spacing w:line="240" w:lineRule="auto"/>
        <w:rPr>
          <w:b/>
          <w:sz w:val="30"/>
          <w:szCs w:val="30"/>
        </w:rPr>
      </w:pPr>
      <w:r>
        <w:rPr>
          <w:sz w:val="30"/>
          <w:szCs w:val="30"/>
        </w:rPr>
        <w:br w:type="page"/>
      </w:r>
    </w:p>
    <w:p w:rsidR="008F6780" w:rsidRPr="0047270F" w:rsidRDefault="008F6780" w:rsidP="00C37A9E">
      <w:pPr>
        <w:pStyle w:val="Ttulo1"/>
        <w:widowControl/>
        <w:numPr>
          <w:ilvl w:val="1"/>
          <w:numId w:val="5"/>
        </w:numPr>
        <w:spacing w:after="120" w:line="360" w:lineRule="auto"/>
        <w:jc w:val="both"/>
        <w:rPr>
          <w:sz w:val="30"/>
          <w:szCs w:val="30"/>
        </w:rPr>
      </w:pPr>
      <w:r w:rsidRPr="0047270F">
        <w:rPr>
          <w:sz w:val="30"/>
          <w:szCs w:val="30"/>
        </w:rPr>
        <w:lastRenderedPageBreak/>
        <w:t xml:space="preserve"> </w:t>
      </w:r>
      <w:bookmarkStart w:id="34" w:name="_Toc478459949"/>
      <w:r w:rsidRPr="0047270F">
        <w:rPr>
          <w:sz w:val="30"/>
          <w:szCs w:val="30"/>
        </w:rPr>
        <w:t>Descripción de Requerimientos</w:t>
      </w:r>
      <w:r w:rsidR="009C0916" w:rsidRPr="0047270F">
        <w:rPr>
          <w:sz w:val="30"/>
          <w:szCs w:val="30"/>
        </w:rPr>
        <w:t xml:space="preserve"> y Funcionalidades asociadas</w:t>
      </w:r>
      <w:bookmarkEnd w:id="34"/>
      <w:r w:rsidRPr="0047270F">
        <w:rPr>
          <w:sz w:val="30"/>
          <w:szCs w:val="30"/>
        </w:rPr>
        <w:t xml:space="preserve"> </w:t>
      </w:r>
    </w:p>
    <w:p w:rsidR="002C4C78" w:rsidRDefault="002C4C78" w:rsidP="002C4C78">
      <w:pPr>
        <w:ind w:left="756"/>
      </w:pPr>
    </w:p>
    <w:p w:rsidR="00804648" w:rsidRDefault="002E4F31" w:rsidP="002C4C78">
      <w:pPr>
        <w:pStyle w:val="Sangra2detindependiente"/>
        <w:spacing w:line="360" w:lineRule="auto"/>
        <w:ind w:left="360"/>
        <w:jc w:val="both"/>
        <w:rPr>
          <w:rFonts w:eastAsia="Arial Unicode MS"/>
          <w:i w:val="0"/>
          <w:iCs/>
          <w:color w:val="auto"/>
          <w:sz w:val="22"/>
          <w:szCs w:val="22"/>
        </w:rPr>
      </w:pPr>
      <w:proofErr w:type="spellStart"/>
      <w:proofErr w:type="gramStart"/>
      <w:r>
        <w:rPr>
          <w:rFonts w:eastAsia="Arial Unicode MS"/>
          <w:i w:val="0"/>
          <w:iCs/>
          <w:color w:val="auto"/>
          <w:sz w:val="22"/>
          <w:szCs w:val="22"/>
        </w:rPr>
        <w:t>xxxx</w:t>
      </w:r>
      <w:proofErr w:type="spellEnd"/>
      <w:proofErr w:type="gramEnd"/>
    </w:p>
    <w:p w:rsidR="00804648" w:rsidRPr="002C4C78" w:rsidRDefault="00804648" w:rsidP="00804648">
      <w:pPr>
        <w:pStyle w:val="Sangra2detindependiente"/>
        <w:spacing w:line="360" w:lineRule="auto"/>
        <w:ind w:left="360"/>
        <w:jc w:val="center"/>
        <w:rPr>
          <w:rFonts w:eastAsia="Arial Unicode MS"/>
          <w:i w:val="0"/>
          <w:iCs/>
          <w:color w:val="auto"/>
          <w:sz w:val="22"/>
          <w:szCs w:val="22"/>
        </w:rPr>
      </w:pPr>
    </w:p>
    <w:p w:rsidR="00433752" w:rsidRDefault="00433752" w:rsidP="00F235F9">
      <w:pPr>
        <w:widowControl/>
        <w:spacing w:line="240" w:lineRule="auto"/>
        <w:jc w:val="center"/>
        <w:rPr>
          <w:b/>
          <w:sz w:val="30"/>
          <w:szCs w:val="30"/>
        </w:rPr>
      </w:pPr>
    </w:p>
    <w:p w:rsidR="00AE3CDD" w:rsidRPr="0047270F" w:rsidRDefault="004E2DA5" w:rsidP="00C37A9E">
      <w:pPr>
        <w:pStyle w:val="Ttulo1"/>
        <w:widowControl/>
        <w:numPr>
          <w:ilvl w:val="1"/>
          <w:numId w:val="5"/>
        </w:numPr>
        <w:spacing w:after="120" w:line="360" w:lineRule="auto"/>
        <w:jc w:val="both"/>
        <w:rPr>
          <w:sz w:val="30"/>
          <w:szCs w:val="30"/>
        </w:rPr>
      </w:pPr>
      <w:bookmarkStart w:id="35" w:name="_Toc478459950"/>
      <w:r>
        <w:rPr>
          <w:sz w:val="30"/>
          <w:szCs w:val="30"/>
        </w:rPr>
        <w:t>Supuestos</w:t>
      </w:r>
      <w:bookmarkEnd w:id="35"/>
    </w:p>
    <w:p w:rsidR="002D21FF" w:rsidRPr="002D21FF" w:rsidRDefault="002E4F31" w:rsidP="002D21FF">
      <w:pPr>
        <w:pStyle w:val="Prrafodelista"/>
        <w:widowControl/>
        <w:numPr>
          <w:ilvl w:val="0"/>
          <w:numId w:val="36"/>
        </w:numPr>
        <w:spacing w:line="360" w:lineRule="auto"/>
        <w:contextualSpacing w:val="0"/>
        <w:jc w:val="both"/>
        <w:rPr>
          <w:sz w:val="22"/>
          <w:szCs w:val="22"/>
        </w:rPr>
      </w:pPr>
      <w:proofErr w:type="spellStart"/>
      <w:r>
        <w:rPr>
          <w:rFonts w:ascii="CenturyGothic" w:hAnsi="CenturyGothic" w:cs="CenturyGothic"/>
          <w:sz w:val="22"/>
          <w:szCs w:val="22"/>
          <w:lang w:eastAsia="es-ES"/>
        </w:rPr>
        <w:t>xxxx</w:t>
      </w:r>
      <w:proofErr w:type="spellEnd"/>
    </w:p>
    <w:p w:rsidR="00485F41" w:rsidRDefault="00485F41" w:rsidP="00485F41">
      <w:pPr>
        <w:pStyle w:val="Prrafodelista"/>
        <w:widowControl/>
        <w:spacing w:line="240" w:lineRule="auto"/>
        <w:ind w:left="2160"/>
        <w:rPr>
          <w:rFonts w:cs="Arial"/>
        </w:rPr>
      </w:pPr>
    </w:p>
    <w:p w:rsidR="002D21FF" w:rsidRPr="004E2DA5" w:rsidRDefault="002D21FF" w:rsidP="00485F41">
      <w:pPr>
        <w:pStyle w:val="Prrafodelista"/>
        <w:widowControl/>
        <w:spacing w:line="240" w:lineRule="auto"/>
        <w:ind w:left="2160"/>
        <w:rPr>
          <w:rFonts w:cs="Arial"/>
        </w:rPr>
      </w:pPr>
    </w:p>
    <w:p w:rsidR="002D21FF" w:rsidRPr="00D00D02" w:rsidRDefault="002D21FF" w:rsidP="002D21FF">
      <w:pPr>
        <w:widowControl/>
        <w:spacing w:line="240" w:lineRule="auto"/>
        <w:rPr>
          <w:rFonts w:cs="Arial"/>
          <w:bCs/>
          <w:kern w:val="32"/>
          <w:sz w:val="34"/>
          <w:szCs w:val="34"/>
          <w:lang w:eastAsia="es-CL"/>
        </w:rPr>
      </w:pPr>
      <w:r w:rsidRPr="00D00D02">
        <w:rPr>
          <w:rFonts w:cs="Arial"/>
          <w:bCs/>
          <w:kern w:val="32"/>
          <w:sz w:val="34"/>
          <w:szCs w:val="34"/>
          <w:lang w:eastAsia="es-CL"/>
        </w:rPr>
        <w:t>Tipo</w:t>
      </w:r>
      <w:r>
        <w:rPr>
          <w:rFonts w:cs="Arial"/>
          <w:bCs/>
          <w:kern w:val="32"/>
          <w:sz w:val="34"/>
          <w:szCs w:val="34"/>
          <w:lang w:eastAsia="es-CL"/>
        </w:rPr>
        <w:t>s</w:t>
      </w:r>
      <w:r w:rsidRPr="00D00D02">
        <w:rPr>
          <w:rFonts w:cs="Arial"/>
          <w:bCs/>
          <w:kern w:val="32"/>
          <w:sz w:val="34"/>
          <w:szCs w:val="34"/>
          <w:lang w:eastAsia="es-CL"/>
        </w:rPr>
        <w:t xml:space="preserve"> de Prueba</w:t>
      </w:r>
    </w:p>
    <w:p w:rsidR="002D21FF" w:rsidRPr="00050428" w:rsidRDefault="002D21FF" w:rsidP="002D21FF"/>
    <w:p w:rsidR="002D21FF" w:rsidRPr="00D937AC" w:rsidRDefault="002D21FF" w:rsidP="002D21FF">
      <w:pPr>
        <w:ind w:left="360"/>
        <w:rPr>
          <w:rFonts w:cs="Arial"/>
          <w:sz w:val="22"/>
          <w:szCs w:val="22"/>
        </w:rPr>
      </w:pPr>
      <w:bookmarkStart w:id="36" w:name="_Toc314978528"/>
      <w:bookmarkStart w:id="37" w:name="_Toc324843634"/>
      <w:bookmarkStart w:id="38" w:name="_Toc324851941"/>
      <w:bookmarkStart w:id="39" w:name="_Toc324915524"/>
      <w:bookmarkStart w:id="40" w:name="_Toc433104437"/>
      <w:bookmarkStart w:id="41" w:name="_Toc70744832"/>
      <w:bookmarkStart w:id="42" w:name="_Toc71369587"/>
      <w:bookmarkStart w:id="43" w:name="_Toc200905667"/>
      <w:r w:rsidRPr="00D937AC">
        <w:rPr>
          <w:rFonts w:cs="Arial"/>
          <w:sz w:val="22"/>
          <w:szCs w:val="22"/>
        </w:rPr>
        <w:t>Para los niveles de pruebas (unitarias e integrales) los tipos de pruebas que se definen son:</w:t>
      </w:r>
    </w:p>
    <w:p w:rsidR="002D21FF" w:rsidRPr="00D937AC" w:rsidRDefault="002D21FF" w:rsidP="002D21FF">
      <w:pPr>
        <w:ind w:left="1080"/>
        <w:rPr>
          <w:rFonts w:cs="Arial"/>
        </w:rPr>
      </w:pPr>
    </w:p>
    <w:p w:rsidR="002D21FF" w:rsidRPr="00E51995" w:rsidRDefault="002D21FF" w:rsidP="002D21FF">
      <w:pPr>
        <w:pStyle w:val="Prrafodelista"/>
        <w:widowControl/>
        <w:numPr>
          <w:ilvl w:val="0"/>
          <w:numId w:val="24"/>
        </w:numPr>
        <w:spacing w:line="360" w:lineRule="auto"/>
        <w:ind w:left="720"/>
        <w:jc w:val="both"/>
        <w:rPr>
          <w:b/>
          <w:sz w:val="22"/>
          <w:szCs w:val="24"/>
          <w:lang w:eastAsia="es-CL"/>
        </w:rPr>
      </w:pPr>
      <w:r w:rsidRPr="00E51995">
        <w:rPr>
          <w:b/>
          <w:sz w:val="22"/>
          <w:szCs w:val="24"/>
          <w:lang w:eastAsia="es-CL"/>
        </w:rPr>
        <w:t xml:space="preserve">Pruebas Funcionales Positivas: </w:t>
      </w:r>
      <w:r w:rsidRPr="00E51995">
        <w:rPr>
          <w:sz w:val="22"/>
          <w:szCs w:val="24"/>
          <w:lang w:eastAsia="es-CL"/>
        </w:rPr>
        <w:t>Consisten en generar pruebas exitosas (no riesgosas) que aseguren un resultado esperado exitoso.</w:t>
      </w:r>
    </w:p>
    <w:p w:rsidR="002D21FF" w:rsidRPr="00E51995" w:rsidRDefault="002D21FF" w:rsidP="002D21FF">
      <w:pPr>
        <w:pStyle w:val="Prrafodelista"/>
        <w:widowControl/>
        <w:spacing w:line="360" w:lineRule="auto"/>
        <w:jc w:val="both"/>
        <w:rPr>
          <w:b/>
          <w:sz w:val="22"/>
          <w:szCs w:val="24"/>
          <w:lang w:eastAsia="es-CL"/>
        </w:rPr>
      </w:pPr>
    </w:p>
    <w:p w:rsidR="002D21FF" w:rsidRPr="00E51995" w:rsidRDefault="002D21FF" w:rsidP="002D21FF">
      <w:pPr>
        <w:pStyle w:val="Prrafodelista"/>
        <w:widowControl/>
        <w:numPr>
          <w:ilvl w:val="0"/>
          <w:numId w:val="24"/>
        </w:numPr>
        <w:spacing w:line="360" w:lineRule="auto"/>
        <w:ind w:left="720"/>
        <w:jc w:val="both"/>
        <w:rPr>
          <w:sz w:val="22"/>
          <w:szCs w:val="24"/>
          <w:lang w:eastAsia="es-CL"/>
        </w:rPr>
      </w:pPr>
      <w:r w:rsidRPr="00E51995">
        <w:rPr>
          <w:b/>
          <w:sz w:val="22"/>
          <w:szCs w:val="24"/>
          <w:lang w:eastAsia="es-CL"/>
        </w:rPr>
        <w:t xml:space="preserve">Pruebas Funcionales Negativas: </w:t>
      </w:r>
      <w:r w:rsidRPr="00E51995">
        <w:rPr>
          <w:sz w:val="22"/>
          <w:szCs w:val="24"/>
          <w:lang w:eastAsia="es-CL"/>
        </w:rPr>
        <w:t>Consisten en generar pruebas NO exitosas (provocando errores), que aseguren un resultado esperado NO exitoso.</w:t>
      </w:r>
    </w:p>
    <w:p w:rsidR="002D21FF" w:rsidRPr="00E51995" w:rsidRDefault="002D21FF" w:rsidP="002D21FF">
      <w:pPr>
        <w:pStyle w:val="Prrafodelista"/>
        <w:widowControl/>
        <w:spacing w:line="360" w:lineRule="auto"/>
        <w:jc w:val="both"/>
        <w:rPr>
          <w:b/>
          <w:sz w:val="22"/>
          <w:szCs w:val="24"/>
          <w:lang w:eastAsia="es-CL"/>
        </w:rPr>
      </w:pPr>
    </w:p>
    <w:p w:rsidR="002D21FF" w:rsidRDefault="002D21FF" w:rsidP="002D21FF">
      <w:pPr>
        <w:pStyle w:val="Prrafodelista"/>
        <w:widowControl/>
        <w:numPr>
          <w:ilvl w:val="0"/>
          <w:numId w:val="24"/>
        </w:numPr>
        <w:spacing w:line="360" w:lineRule="auto"/>
        <w:ind w:left="720"/>
        <w:jc w:val="both"/>
        <w:rPr>
          <w:sz w:val="22"/>
          <w:szCs w:val="24"/>
          <w:lang w:eastAsia="es-CL"/>
        </w:rPr>
      </w:pPr>
      <w:r w:rsidRPr="00E51995">
        <w:rPr>
          <w:b/>
          <w:sz w:val="22"/>
          <w:szCs w:val="24"/>
          <w:lang w:eastAsia="es-CL"/>
        </w:rPr>
        <w:t xml:space="preserve">Pruebas de Seguridad: </w:t>
      </w:r>
      <w:r w:rsidRPr="00E51995">
        <w:rPr>
          <w:sz w:val="22"/>
          <w:szCs w:val="24"/>
          <w:lang w:eastAsia="es-CL"/>
        </w:rPr>
        <w:t>Consisten en generar pruebas</w:t>
      </w:r>
      <w:r>
        <w:rPr>
          <w:sz w:val="22"/>
          <w:szCs w:val="24"/>
          <w:lang w:eastAsia="es-CL"/>
        </w:rPr>
        <w:t xml:space="preserve"> que validen la salvaguarda del comportamiento de la solución implementada.</w:t>
      </w:r>
      <w:r w:rsidRPr="00E51995">
        <w:rPr>
          <w:sz w:val="22"/>
          <w:szCs w:val="24"/>
          <w:lang w:eastAsia="es-CL"/>
        </w:rPr>
        <w:t xml:space="preserve"> </w:t>
      </w:r>
    </w:p>
    <w:p w:rsidR="002D21FF" w:rsidRPr="00461ACC" w:rsidRDefault="002D21FF" w:rsidP="002D21FF">
      <w:pPr>
        <w:widowControl/>
        <w:spacing w:line="360" w:lineRule="auto"/>
        <w:jc w:val="both"/>
        <w:rPr>
          <w:rFonts w:cs="Arial"/>
          <w:b/>
          <w:sz w:val="22"/>
          <w:szCs w:val="22"/>
        </w:rPr>
      </w:pPr>
    </w:p>
    <w:p w:rsidR="002D21FF" w:rsidRPr="00461ACC" w:rsidRDefault="002D21FF" w:rsidP="002D21FF">
      <w:pPr>
        <w:pStyle w:val="Prrafodelista"/>
        <w:widowControl/>
        <w:numPr>
          <w:ilvl w:val="0"/>
          <w:numId w:val="24"/>
        </w:numPr>
        <w:spacing w:line="360" w:lineRule="auto"/>
        <w:ind w:left="720"/>
        <w:jc w:val="both"/>
        <w:rPr>
          <w:sz w:val="22"/>
          <w:szCs w:val="24"/>
          <w:lang w:eastAsia="es-CL"/>
        </w:rPr>
      </w:pPr>
      <w:r w:rsidRPr="00461ACC">
        <w:rPr>
          <w:rFonts w:cs="Arial"/>
          <w:b/>
          <w:sz w:val="22"/>
          <w:szCs w:val="22"/>
        </w:rPr>
        <w:t>Pruebas de Integridad:</w:t>
      </w:r>
      <w:r w:rsidRPr="00461ACC">
        <w:rPr>
          <w:rFonts w:cs="Arial"/>
          <w:sz w:val="22"/>
          <w:szCs w:val="22"/>
        </w:rPr>
        <w:t xml:space="preserve"> </w:t>
      </w:r>
      <w:r w:rsidRPr="00461ACC">
        <w:rPr>
          <w:rFonts w:eastAsia="Arial Unicode MS"/>
          <w:iCs/>
          <w:sz w:val="22"/>
          <w:szCs w:val="22"/>
        </w:rPr>
        <w:t>Consisten en generar pruebas asociadas a reglas de negocio que no se encuentran dentro de las modificaciones asociadas al proyecto.</w:t>
      </w:r>
      <w:r w:rsidRPr="00461ACC">
        <w:rPr>
          <w:rFonts w:eastAsia="Arial Unicode MS"/>
          <w:i/>
          <w:iCs/>
          <w:color w:val="0000FF"/>
          <w:sz w:val="22"/>
          <w:szCs w:val="22"/>
        </w:rPr>
        <w:t xml:space="preserve"> </w:t>
      </w:r>
    </w:p>
    <w:p w:rsidR="002D21FF" w:rsidRPr="00E51995" w:rsidRDefault="002D21FF" w:rsidP="002D21FF">
      <w:pPr>
        <w:pStyle w:val="Prrafodelista"/>
        <w:widowControl/>
        <w:spacing w:line="360" w:lineRule="auto"/>
        <w:jc w:val="both"/>
        <w:rPr>
          <w:b/>
          <w:sz w:val="22"/>
          <w:szCs w:val="24"/>
          <w:lang w:eastAsia="es-CL"/>
        </w:rPr>
      </w:pPr>
    </w:p>
    <w:p w:rsidR="002D21FF" w:rsidRDefault="002D21FF" w:rsidP="002D21FF">
      <w:pPr>
        <w:pStyle w:val="Prrafodelista"/>
        <w:widowControl/>
        <w:numPr>
          <w:ilvl w:val="0"/>
          <w:numId w:val="24"/>
        </w:numPr>
        <w:spacing w:line="360" w:lineRule="auto"/>
        <w:ind w:left="720"/>
        <w:jc w:val="both"/>
        <w:rPr>
          <w:sz w:val="22"/>
          <w:szCs w:val="24"/>
          <w:lang w:eastAsia="es-CL"/>
        </w:rPr>
      </w:pPr>
      <w:r>
        <w:rPr>
          <w:b/>
          <w:sz w:val="22"/>
          <w:szCs w:val="24"/>
          <w:lang w:eastAsia="es-CL"/>
        </w:rPr>
        <w:t>Pruebas de Borde</w:t>
      </w:r>
      <w:r w:rsidRPr="00E51995">
        <w:rPr>
          <w:b/>
          <w:sz w:val="22"/>
          <w:szCs w:val="24"/>
          <w:lang w:eastAsia="es-CL"/>
        </w:rPr>
        <w:t xml:space="preserve">: </w:t>
      </w:r>
      <w:r w:rsidRPr="00D937AC">
        <w:rPr>
          <w:rFonts w:cs="Arial"/>
          <w:sz w:val="22"/>
          <w:szCs w:val="22"/>
        </w:rPr>
        <w:t>Consisten en realizar pruebas asociadas a límites inferiores y/o superiores esperados de acuerdo</w:t>
      </w:r>
      <w:r>
        <w:rPr>
          <w:rFonts w:cs="Arial"/>
          <w:sz w:val="22"/>
          <w:szCs w:val="22"/>
        </w:rPr>
        <w:t xml:space="preserve"> a las funcionalidades a probar</w:t>
      </w:r>
      <w:r w:rsidRPr="00E51995">
        <w:rPr>
          <w:sz w:val="22"/>
          <w:szCs w:val="24"/>
          <w:lang w:eastAsia="es-CL"/>
        </w:rPr>
        <w:t xml:space="preserve">. </w:t>
      </w:r>
    </w:p>
    <w:p w:rsidR="002D21FF" w:rsidRPr="001F30C4" w:rsidRDefault="002D21FF" w:rsidP="002D21FF">
      <w:pPr>
        <w:pStyle w:val="Prrafodelista"/>
        <w:widowControl/>
        <w:spacing w:line="360" w:lineRule="auto"/>
        <w:jc w:val="both"/>
        <w:rPr>
          <w:sz w:val="22"/>
          <w:szCs w:val="24"/>
          <w:lang w:eastAsia="es-CL"/>
        </w:rPr>
      </w:pPr>
    </w:p>
    <w:p w:rsidR="002D21FF" w:rsidRPr="00D937AC" w:rsidRDefault="002D21FF" w:rsidP="002D21FF">
      <w:pPr>
        <w:widowControl/>
        <w:numPr>
          <w:ilvl w:val="0"/>
          <w:numId w:val="4"/>
        </w:numPr>
        <w:spacing w:before="60" w:after="60" w:line="240" w:lineRule="auto"/>
        <w:ind w:left="720"/>
        <w:jc w:val="both"/>
        <w:rPr>
          <w:rFonts w:cs="Arial"/>
          <w:sz w:val="22"/>
          <w:szCs w:val="22"/>
        </w:rPr>
      </w:pPr>
      <w:r w:rsidRPr="00D937AC">
        <w:rPr>
          <w:rFonts w:cs="Arial"/>
          <w:b/>
          <w:sz w:val="22"/>
          <w:szCs w:val="22"/>
        </w:rPr>
        <w:t xml:space="preserve">Pruebas de Volumen/Técnicas: </w:t>
      </w:r>
      <w:r w:rsidRPr="00D937AC">
        <w:rPr>
          <w:rFonts w:cs="Arial"/>
          <w:sz w:val="22"/>
          <w:szCs w:val="22"/>
        </w:rPr>
        <w:t xml:space="preserve">Consisten en examinar el funcionamiento del sistema cuando está trabajando con grandes volúmenes de datos, simulando la carga de trabajo esperada. </w:t>
      </w:r>
    </w:p>
    <w:p w:rsidR="002D21FF" w:rsidRDefault="002D21FF" w:rsidP="002D21FF">
      <w:pPr>
        <w:ind w:left="360"/>
        <w:rPr>
          <w:rFonts w:cs="Arial"/>
          <w:b/>
          <w:sz w:val="22"/>
          <w:szCs w:val="22"/>
        </w:rPr>
      </w:pPr>
    </w:p>
    <w:p w:rsidR="002D21FF" w:rsidRDefault="002D21FF">
      <w:pPr>
        <w:widowControl/>
        <w:spacing w:line="240" w:lineRule="auto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br w:type="page"/>
      </w:r>
    </w:p>
    <w:p w:rsidR="002D21FF" w:rsidRPr="00D937AC" w:rsidRDefault="002D21FF" w:rsidP="002D21FF">
      <w:pPr>
        <w:ind w:left="360"/>
        <w:rPr>
          <w:rFonts w:cs="Arial"/>
          <w:b/>
          <w:sz w:val="22"/>
          <w:szCs w:val="22"/>
        </w:rPr>
      </w:pPr>
      <w:r w:rsidRPr="00D937AC">
        <w:rPr>
          <w:rFonts w:cs="Arial"/>
          <w:b/>
          <w:sz w:val="22"/>
          <w:szCs w:val="22"/>
        </w:rPr>
        <w:lastRenderedPageBreak/>
        <w:t>Para este requerimiento los tipos de pruebas que se considerarán son las siguientes:</w:t>
      </w:r>
    </w:p>
    <w:p w:rsidR="002D21FF" w:rsidRPr="00D937AC" w:rsidRDefault="002D21FF" w:rsidP="002D21FF">
      <w:pPr>
        <w:ind w:left="360"/>
        <w:rPr>
          <w:rFonts w:cs="Arial"/>
          <w:b/>
          <w:sz w:val="22"/>
          <w:szCs w:val="22"/>
        </w:rPr>
      </w:pPr>
    </w:p>
    <w:p w:rsidR="002D21FF" w:rsidRPr="00F13D06" w:rsidRDefault="002D21FF" w:rsidP="002D21FF">
      <w:pPr>
        <w:pStyle w:val="Prrafodelista"/>
        <w:numPr>
          <w:ilvl w:val="0"/>
          <w:numId w:val="26"/>
        </w:numPr>
        <w:spacing w:line="360" w:lineRule="auto"/>
        <w:jc w:val="both"/>
        <w:rPr>
          <w:rFonts w:eastAsia="Arial Unicode MS"/>
          <w:iCs/>
          <w:sz w:val="22"/>
          <w:szCs w:val="22"/>
        </w:rPr>
      </w:pPr>
      <w:r w:rsidRPr="00F13D06">
        <w:rPr>
          <w:rFonts w:eastAsia="Arial Unicode MS"/>
          <w:iCs/>
          <w:sz w:val="22"/>
          <w:szCs w:val="22"/>
        </w:rPr>
        <w:t>Pruebas Funcionales Positivas</w:t>
      </w:r>
      <w:r>
        <w:rPr>
          <w:rFonts w:eastAsia="Arial Unicode MS"/>
          <w:iCs/>
          <w:sz w:val="22"/>
          <w:szCs w:val="22"/>
        </w:rPr>
        <w:t xml:space="preserve">: si aplica </w:t>
      </w:r>
    </w:p>
    <w:p w:rsidR="002D21FF" w:rsidRDefault="002D21FF" w:rsidP="002D21FF">
      <w:pPr>
        <w:pStyle w:val="Prrafodelista"/>
        <w:numPr>
          <w:ilvl w:val="0"/>
          <w:numId w:val="26"/>
        </w:numPr>
        <w:spacing w:line="360" w:lineRule="auto"/>
        <w:jc w:val="both"/>
        <w:rPr>
          <w:rFonts w:eastAsia="Arial Unicode MS"/>
          <w:iCs/>
          <w:sz w:val="22"/>
          <w:szCs w:val="22"/>
        </w:rPr>
      </w:pPr>
      <w:r w:rsidRPr="00F13D06">
        <w:rPr>
          <w:rFonts w:eastAsia="Arial Unicode MS"/>
          <w:iCs/>
          <w:sz w:val="22"/>
          <w:szCs w:val="22"/>
        </w:rPr>
        <w:t>Prueba Funcionales Negativas</w:t>
      </w:r>
      <w:r>
        <w:rPr>
          <w:rFonts w:eastAsia="Arial Unicode MS"/>
          <w:iCs/>
          <w:sz w:val="22"/>
          <w:szCs w:val="22"/>
        </w:rPr>
        <w:t>: si aplica</w:t>
      </w:r>
    </w:p>
    <w:p w:rsidR="002D21FF" w:rsidRPr="00686158" w:rsidRDefault="002D21FF" w:rsidP="002D21FF">
      <w:pPr>
        <w:pStyle w:val="Prrafodelista"/>
        <w:numPr>
          <w:ilvl w:val="0"/>
          <w:numId w:val="26"/>
        </w:numPr>
        <w:spacing w:line="360" w:lineRule="auto"/>
        <w:jc w:val="both"/>
        <w:rPr>
          <w:rFonts w:eastAsia="Arial Unicode MS"/>
          <w:iCs/>
          <w:sz w:val="22"/>
          <w:szCs w:val="22"/>
        </w:rPr>
      </w:pPr>
      <w:r>
        <w:rPr>
          <w:rFonts w:eastAsia="Arial Unicode MS"/>
          <w:iCs/>
          <w:sz w:val="22"/>
          <w:szCs w:val="22"/>
        </w:rPr>
        <w:t>Pruebas Seguridad: Si aplica</w:t>
      </w:r>
    </w:p>
    <w:p w:rsidR="002D21FF" w:rsidRPr="00A34E9F" w:rsidRDefault="002D21FF" w:rsidP="002D21FF">
      <w:pPr>
        <w:pStyle w:val="Prrafodelista"/>
        <w:numPr>
          <w:ilvl w:val="0"/>
          <w:numId w:val="26"/>
        </w:numPr>
        <w:spacing w:line="360" w:lineRule="auto"/>
        <w:jc w:val="both"/>
        <w:rPr>
          <w:rFonts w:eastAsia="Arial Unicode MS"/>
          <w:iCs/>
          <w:sz w:val="22"/>
          <w:szCs w:val="22"/>
        </w:rPr>
      </w:pPr>
      <w:r>
        <w:rPr>
          <w:rFonts w:eastAsia="Arial Unicode MS"/>
          <w:iCs/>
          <w:sz w:val="22"/>
          <w:szCs w:val="22"/>
        </w:rPr>
        <w:t>Pruebas Integridad: Si aplica</w:t>
      </w:r>
    </w:p>
    <w:p w:rsidR="002D21FF" w:rsidRPr="000A652B" w:rsidRDefault="002D21FF" w:rsidP="002D21FF">
      <w:pPr>
        <w:pStyle w:val="Prrafodelista"/>
        <w:numPr>
          <w:ilvl w:val="0"/>
          <w:numId w:val="26"/>
        </w:numPr>
        <w:spacing w:line="360" w:lineRule="auto"/>
        <w:jc w:val="both"/>
        <w:rPr>
          <w:rFonts w:eastAsia="Arial Unicode MS"/>
          <w:iCs/>
          <w:sz w:val="22"/>
          <w:szCs w:val="22"/>
        </w:rPr>
      </w:pPr>
      <w:r w:rsidRPr="000A652B">
        <w:rPr>
          <w:rFonts w:eastAsia="Arial Unicode MS"/>
          <w:iCs/>
          <w:sz w:val="22"/>
          <w:szCs w:val="22"/>
        </w:rPr>
        <w:t xml:space="preserve">Pruebas Técnicas: </w:t>
      </w:r>
      <w:r>
        <w:rPr>
          <w:rFonts w:eastAsia="Arial Unicode MS"/>
          <w:iCs/>
          <w:sz w:val="22"/>
          <w:szCs w:val="22"/>
        </w:rPr>
        <w:t xml:space="preserve">Si </w:t>
      </w:r>
      <w:r w:rsidRPr="000A652B">
        <w:rPr>
          <w:rFonts w:eastAsia="Arial Unicode MS"/>
          <w:iCs/>
          <w:sz w:val="22"/>
          <w:szCs w:val="22"/>
        </w:rPr>
        <w:t xml:space="preserve">aplica, </w:t>
      </w:r>
      <w:r>
        <w:rPr>
          <w:rFonts w:eastAsia="Arial Unicode MS"/>
          <w:iCs/>
          <w:sz w:val="22"/>
          <w:szCs w:val="22"/>
        </w:rPr>
        <w:t xml:space="preserve">aunque las reglas no generan nuevos </w:t>
      </w:r>
      <w:proofErr w:type="spellStart"/>
      <w:r>
        <w:rPr>
          <w:rFonts w:eastAsia="Arial Unicode MS"/>
          <w:iCs/>
          <w:sz w:val="22"/>
          <w:szCs w:val="22"/>
        </w:rPr>
        <w:t>querys</w:t>
      </w:r>
      <w:proofErr w:type="spellEnd"/>
      <w:r>
        <w:rPr>
          <w:rFonts w:eastAsia="Arial Unicode MS"/>
          <w:iCs/>
          <w:sz w:val="22"/>
          <w:szCs w:val="22"/>
        </w:rPr>
        <w:t xml:space="preserve"> ni procesamiento masivo, si no se usan en memoria con variables que no impactan performance.</w:t>
      </w:r>
    </w:p>
    <w:p w:rsidR="002D21FF" w:rsidRPr="000A652B" w:rsidRDefault="002D21FF" w:rsidP="002D21FF">
      <w:pPr>
        <w:pStyle w:val="Sangra2detindependiente"/>
        <w:numPr>
          <w:ilvl w:val="0"/>
          <w:numId w:val="26"/>
        </w:numPr>
        <w:spacing w:line="360" w:lineRule="auto"/>
        <w:jc w:val="both"/>
        <w:rPr>
          <w:rFonts w:eastAsia="Arial Unicode MS"/>
          <w:i w:val="0"/>
          <w:iCs/>
          <w:color w:val="auto"/>
          <w:sz w:val="22"/>
          <w:szCs w:val="22"/>
        </w:rPr>
      </w:pPr>
      <w:r w:rsidRPr="000A652B">
        <w:rPr>
          <w:rFonts w:eastAsia="Arial Unicode MS"/>
          <w:i w:val="0"/>
          <w:iCs/>
          <w:color w:val="auto"/>
          <w:sz w:val="22"/>
          <w:szCs w:val="22"/>
        </w:rPr>
        <w:t xml:space="preserve">Prueba de 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Pr="000A652B">
        <w:rPr>
          <w:rFonts w:eastAsia="Arial Unicode MS"/>
          <w:i w:val="0"/>
          <w:iCs/>
          <w:color w:val="auto"/>
          <w:sz w:val="22"/>
          <w:szCs w:val="22"/>
        </w:rPr>
        <w:t xml:space="preserve">Borde: </w:t>
      </w:r>
      <w:r>
        <w:rPr>
          <w:rFonts w:eastAsia="Arial Unicode MS"/>
          <w:i w:val="0"/>
          <w:iCs/>
          <w:color w:val="auto"/>
          <w:sz w:val="22"/>
          <w:szCs w:val="22"/>
        </w:rPr>
        <w:t>Si aplica.</w:t>
      </w:r>
    </w:p>
    <w:p w:rsidR="006F6817" w:rsidRDefault="00B90D32" w:rsidP="00C37A9E">
      <w:pPr>
        <w:pStyle w:val="Ttulo1"/>
        <w:widowControl/>
        <w:numPr>
          <w:ilvl w:val="0"/>
          <w:numId w:val="5"/>
        </w:numPr>
        <w:spacing w:before="240" w:after="120" w:line="240" w:lineRule="auto"/>
      </w:pPr>
      <w:bookmarkStart w:id="44" w:name="_Toc478459951"/>
      <w:r w:rsidRPr="000D2FB5">
        <w:rPr>
          <w:rFonts w:cs="Arial"/>
          <w:bCs/>
          <w:kern w:val="32"/>
          <w:sz w:val="34"/>
          <w:szCs w:val="34"/>
          <w:lang w:eastAsia="es-CL"/>
        </w:rPr>
        <w:t>Requisitos del Ambiente de Pruebas</w:t>
      </w:r>
      <w:bookmarkEnd w:id="44"/>
    </w:p>
    <w:p w:rsidR="00B90D32" w:rsidRDefault="00B90D32" w:rsidP="0086409E">
      <w:pPr>
        <w:jc w:val="both"/>
      </w:pPr>
    </w:p>
    <w:p w:rsidR="002D21FF" w:rsidRPr="002D21FF" w:rsidRDefault="002D21FF" w:rsidP="002D21FF">
      <w:pPr>
        <w:spacing w:line="360" w:lineRule="auto"/>
        <w:ind w:left="360"/>
        <w:jc w:val="both"/>
        <w:rPr>
          <w:rFonts w:eastAsia="Arial Unicode MS"/>
          <w:iCs/>
          <w:sz w:val="22"/>
          <w:szCs w:val="22"/>
        </w:rPr>
      </w:pPr>
      <w:r w:rsidRPr="002D21FF">
        <w:rPr>
          <w:rFonts w:eastAsia="Arial Unicode MS"/>
          <w:iCs/>
          <w:sz w:val="22"/>
          <w:szCs w:val="22"/>
        </w:rPr>
        <w:t>A continuación se enumeran las características mínimas del ambiente necesario para probar el Desarrollo del Proyecto:</w:t>
      </w:r>
    </w:p>
    <w:p w:rsidR="00B90D32" w:rsidRPr="002D21FF" w:rsidRDefault="00B90D32" w:rsidP="0086409E">
      <w:pPr>
        <w:pStyle w:val="Sangra2detindependiente"/>
        <w:jc w:val="both"/>
        <w:rPr>
          <w:rFonts w:eastAsia="Arial Unicode MS"/>
          <w:iCs/>
        </w:rPr>
      </w:pPr>
    </w:p>
    <w:p w:rsidR="0091147D" w:rsidRDefault="00AC29E1" w:rsidP="0091147D">
      <w:pPr>
        <w:pStyle w:val="Ttulo1"/>
        <w:widowControl/>
        <w:numPr>
          <w:ilvl w:val="1"/>
          <w:numId w:val="5"/>
        </w:numPr>
        <w:spacing w:after="120" w:line="360" w:lineRule="auto"/>
        <w:rPr>
          <w:rFonts w:cs="Arial"/>
          <w:bCs/>
          <w:kern w:val="32"/>
          <w:sz w:val="30"/>
          <w:szCs w:val="30"/>
          <w:lang w:eastAsia="es-CL"/>
        </w:rPr>
      </w:pPr>
      <w:bookmarkStart w:id="45" w:name="_Toc478459952"/>
      <w:r w:rsidRPr="0072651B">
        <w:rPr>
          <w:rFonts w:cs="Arial"/>
          <w:bCs/>
          <w:kern w:val="32"/>
          <w:sz w:val="30"/>
          <w:szCs w:val="30"/>
          <w:lang w:eastAsia="es-CL"/>
        </w:rPr>
        <w:t>Aplicativos</w:t>
      </w:r>
      <w:bookmarkEnd w:id="45"/>
    </w:p>
    <w:p w:rsidR="002D21FF" w:rsidRDefault="002D21FF" w:rsidP="002D21FF">
      <w:pPr>
        <w:pStyle w:val="Prrafodelista"/>
        <w:spacing w:line="360" w:lineRule="auto"/>
        <w:ind w:left="360"/>
        <w:jc w:val="both"/>
        <w:rPr>
          <w:rFonts w:eastAsia="Arial Unicode MS"/>
          <w:iCs/>
          <w:sz w:val="22"/>
          <w:szCs w:val="22"/>
        </w:rPr>
      </w:pPr>
      <w:r w:rsidRPr="002D21FF">
        <w:rPr>
          <w:rFonts w:eastAsia="Arial Unicode MS"/>
          <w:iCs/>
          <w:sz w:val="22"/>
          <w:szCs w:val="22"/>
        </w:rPr>
        <w:t xml:space="preserve">Para poder proceder a probar las construcciones de este proyecto, se requiere la disponibilidad, en su instancia de QA, de las </w:t>
      </w:r>
      <w:r>
        <w:rPr>
          <w:rFonts w:eastAsia="Arial Unicode MS"/>
          <w:iCs/>
          <w:sz w:val="22"/>
          <w:szCs w:val="22"/>
        </w:rPr>
        <w:t xml:space="preserve">siguientes </w:t>
      </w:r>
      <w:r w:rsidRPr="002D21FF">
        <w:rPr>
          <w:rFonts w:eastAsia="Arial Unicode MS"/>
          <w:iCs/>
          <w:sz w:val="22"/>
          <w:szCs w:val="22"/>
        </w:rPr>
        <w:t>aplicaciones</w:t>
      </w:r>
      <w:r>
        <w:rPr>
          <w:rFonts w:eastAsia="Arial Unicode MS"/>
          <w:iCs/>
          <w:sz w:val="22"/>
          <w:szCs w:val="22"/>
        </w:rPr>
        <w:t>:</w:t>
      </w:r>
    </w:p>
    <w:p w:rsidR="00C02AB8" w:rsidRPr="005E4567" w:rsidRDefault="002E4F31" w:rsidP="00C02AB8">
      <w:pPr>
        <w:pStyle w:val="Prrafodelista"/>
        <w:numPr>
          <w:ilvl w:val="0"/>
          <w:numId w:val="38"/>
        </w:numPr>
        <w:spacing w:line="360" w:lineRule="auto"/>
        <w:jc w:val="both"/>
        <w:rPr>
          <w:rFonts w:eastAsia="Arial Unicode MS"/>
          <w:iCs/>
          <w:sz w:val="22"/>
          <w:szCs w:val="22"/>
        </w:rPr>
      </w:pPr>
      <w:proofErr w:type="spellStart"/>
      <w:r>
        <w:rPr>
          <w:rFonts w:eastAsia="Arial Unicode MS"/>
          <w:iCs/>
          <w:sz w:val="22"/>
          <w:szCs w:val="22"/>
        </w:rPr>
        <w:t>xxxx</w:t>
      </w:r>
      <w:proofErr w:type="spellEnd"/>
    </w:p>
    <w:p w:rsidR="002D21FF" w:rsidRPr="002D21FF" w:rsidRDefault="002D21FF" w:rsidP="002D21FF">
      <w:pPr>
        <w:pStyle w:val="Prrafodelista"/>
        <w:spacing w:line="360" w:lineRule="auto"/>
        <w:jc w:val="both"/>
        <w:rPr>
          <w:rFonts w:eastAsia="Arial Unicode MS"/>
          <w:iCs/>
          <w:sz w:val="22"/>
          <w:szCs w:val="22"/>
        </w:rPr>
      </w:pPr>
    </w:p>
    <w:p w:rsidR="008E2639" w:rsidRPr="008E2639" w:rsidRDefault="008E2639" w:rsidP="002D21FF">
      <w:pPr>
        <w:pStyle w:val="Prrafodelista"/>
        <w:spacing w:line="360" w:lineRule="auto"/>
        <w:ind w:left="1800"/>
        <w:jc w:val="both"/>
        <w:rPr>
          <w:rFonts w:eastAsia="Arial Unicode MS"/>
          <w:b/>
          <w:iCs/>
        </w:rPr>
      </w:pPr>
    </w:p>
    <w:p w:rsidR="0091147D" w:rsidRPr="008E2639" w:rsidRDefault="0091147D" w:rsidP="0091147D">
      <w:pPr>
        <w:pStyle w:val="Prrafodelista"/>
        <w:widowControl/>
        <w:spacing w:line="240" w:lineRule="auto"/>
        <w:ind w:left="1800"/>
        <w:rPr>
          <w:rFonts w:cs="Arial"/>
        </w:rPr>
      </w:pPr>
    </w:p>
    <w:p w:rsidR="002D21FF" w:rsidRDefault="002D21FF">
      <w:pPr>
        <w:widowControl/>
        <w:spacing w:line="240" w:lineRule="auto"/>
        <w:rPr>
          <w:rFonts w:cs="Arial"/>
          <w:b/>
          <w:bCs/>
          <w:kern w:val="32"/>
          <w:sz w:val="30"/>
          <w:szCs w:val="30"/>
          <w:lang w:eastAsia="es-CL"/>
        </w:rPr>
      </w:pPr>
      <w:r>
        <w:rPr>
          <w:rFonts w:cs="Arial"/>
          <w:bCs/>
          <w:kern w:val="32"/>
          <w:sz w:val="30"/>
          <w:szCs w:val="30"/>
          <w:lang w:eastAsia="es-CL"/>
        </w:rPr>
        <w:br w:type="page"/>
      </w:r>
    </w:p>
    <w:p w:rsidR="004429B4" w:rsidRDefault="00AC29E1" w:rsidP="004429B4">
      <w:pPr>
        <w:pStyle w:val="Ttulo1"/>
        <w:widowControl/>
        <w:numPr>
          <w:ilvl w:val="1"/>
          <w:numId w:val="5"/>
        </w:numPr>
        <w:spacing w:after="120" w:line="360" w:lineRule="auto"/>
        <w:rPr>
          <w:rFonts w:cs="Arial"/>
          <w:bCs/>
          <w:kern w:val="32"/>
          <w:sz w:val="30"/>
          <w:szCs w:val="30"/>
          <w:lang w:eastAsia="es-CL"/>
        </w:rPr>
      </w:pPr>
      <w:bookmarkStart w:id="46" w:name="_Toc478459953"/>
      <w:r w:rsidRPr="0072651B">
        <w:rPr>
          <w:rFonts w:cs="Arial"/>
          <w:bCs/>
          <w:kern w:val="32"/>
          <w:sz w:val="30"/>
          <w:szCs w:val="30"/>
          <w:lang w:eastAsia="es-CL"/>
        </w:rPr>
        <w:lastRenderedPageBreak/>
        <w:t>Herramientas</w:t>
      </w:r>
      <w:bookmarkEnd w:id="46"/>
    </w:p>
    <w:p w:rsidR="002D21FF" w:rsidRPr="00C02AB8" w:rsidRDefault="002E4F31" w:rsidP="002E4F31">
      <w:pPr>
        <w:pStyle w:val="Prrafodelista"/>
        <w:numPr>
          <w:ilvl w:val="0"/>
          <w:numId w:val="38"/>
        </w:numPr>
        <w:spacing w:line="360" w:lineRule="auto"/>
        <w:jc w:val="both"/>
        <w:rPr>
          <w:rFonts w:eastAsia="Arial Unicode MS"/>
          <w:iCs/>
          <w:sz w:val="22"/>
          <w:szCs w:val="22"/>
        </w:rPr>
      </w:pPr>
      <w:proofErr w:type="spellStart"/>
      <w:r>
        <w:rPr>
          <w:rFonts w:eastAsia="Arial Unicode MS"/>
          <w:iCs/>
          <w:sz w:val="22"/>
          <w:szCs w:val="22"/>
        </w:rPr>
        <w:t>xxxx</w:t>
      </w:r>
      <w:proofErr w:type="spellEnd"/>
    </w:p>
    <w:p w:rsidR="000E3CA4" w:rsidRPr="0072651B" w:rsidRDefault="000E3CA4" w:rsidP="00C37A9E">
      <w:pPr>
        <w:pStyle w:val="Ttulo1"/>
        <w:widowControl/>
        <w:numPr>
          <w:ilvl w:val="1"/>
          <w:numId w:val="5"/>
        </w:numPr>
        <w:spacing w:after="120" w:line="360" w:lineRule="auto"/>
        <w:rPr>
          <w:rFonts w:cs="Arial"/>
          <w:bCs/>
          <w:kern w:val="32"/>
          <w:sz w:val="30"/>
          <w:szCs w:val="30"/>
          <w:lang w:eastAsia="es-CL"/>
        </w:rPr>
      </w:pPr>
      <w:bookmarkStart w:id="47" w:name="_Toc478459954"/>
      <w:r w:rsidRPr="0072651B">
        <w:rPr>
          <w:rFonts w:cs="Arial"/>
          <w:bCs/>
          <w:kern w:val="32"/>
          <w:sz w:val="30"/>
          <w:szCs w:val="30"/>
          <w:lang w:eastAsia="es-CL"/>
        </w:rPr>
        <w:t>Ambiente de Prueba</w:t>
      </w:r>
      <w:bookmarkEnd w:id="47"/>
      <w:r w:rsidRPr="0072651B">
        <w:rPr>
          <w:rFonts w:cs="Arial"/>
          <w:bCs/>
          <w:kern w:val="32"/>
          <w:sz w:val="30"/>
          <w:szCs w:val="30"/>
          <w:lang w:eastAsia="es-CL"/>
        </w:rPr>
        <w:t xml:space="preserve"> </w:t>
      </w:r>
    </w:p>
    <w:p w:rsidR="00DD1F6B" w:rsidRDefault="002E4F31" w:rsidP="00C02AB8">
      <w:pPr>
        <w:pStyle w:val="Prrafodelista"/>
        <w:numPr>
          <w:ilvl w:val="0"/>
          <w:numId w:val="38"/>
        </w:numPr>
        <w:spacing w:line="360" w:lineRule="auto"/>
        <w:jc w:val="both"/>
        <w:rPr>
          <w:rFonts w:eastAsia="Arial Unicode MS"/>
          <w:iCs/>
          <w:sz w:val="22"/>
          <w:szCs w:val="22"/>
        </w:rPr>
      </w:pPr>
      <w:r>
        <w:rPr>
          <w:rFonts w:eastAsia="Arial Unicode MS"/>
          <w:iCs/>
          <w:sz w:val="22"/>
          <w:szCs w:val="22"/>
        </w:rPr>
        <w:t>XXX</w:t>
      </w:r>
    </w:p>
    <w:p w:rsidR="00653544" w:rsidRPr="00653544" w:rsidRDefault="00653544" w:rsidP="00653544">
      <w:pPr>
        <w:pStyle w:val="Ttulo1"/>
        <w:widowControl/>
        <w:numPr>
          <w:ilvl w:val="1"/>
          <w:numId w:val="5"/>
        </w:numPr>
        <w:spacing w:after="120" w:line="360" w:lineRule="auto"/>
        <w:rPr>
          <w:rFonts w:cs="Arial"/>
          <w:bCs/>
          <w:kern w:val="32"/>
          <w:sz w:val="30"/>
          <w:szCs w:val="30"/>
          <w:lang w:eastAsia="es-CL"/>
        </w:rPr>
      </w:pPr>
      <w:bookmarkStart w:id="48" w:name="_Toc411417980"/>
      <w:bookmarkStart w:id="49" w:name="_Toc478459955"/>
      <w:r w:rsidRPr="00653544">
        <w:rPr>
          <w:rFonts w:cs="Arial"/>
          <w:bCs/>
          <w:kern w:val="32"/>
          <w:sz w:val="30"/>
          <w:szCs w:val="30"/>
          <w:lang w:eastAsia="es-CL"/>
        </w:rPr>
        <w:t>Fecha de Clonación de Ambiente</w:t>
      </w:r>
      <w:bookmarkEnd w:id="48"/>
      <w:bookmarkEnd w:id="49"/>
    </w:p>
    <w:p w:rsidR="00653544" w:rsidRPr="00653544" w:rsidRDefault="002E4F31" w:rsidP="00653544">
      <w:pPr>
        <w:pStyle w:val="Prrafodelista"/>
        <w:numPr>
          <w:ilvl w:val="0"/>
          <w:numId w:val="38"/>
        </w:numPr>
        <w:spacing w:line="360" w:lineRule="auto"/>
        <w:jc w:val="both"/>
        <w:rPr>
          <w:rFonts w:eastAsia="Arial Unicode MS"/>
          <w:iCs/>
          <w:sz w:val="22"/>
          <w:szCs w:val="22"/>
        </w:rPr>
      </w:pPr>
      <w:r>
        <w:rPr>
          <w:rFonts w:eastAsia="Arial Unicode MS"/>
          <w:iCs/>
          <w:sz w:val="22"/>
          <w:szCs w:val="22"/>
        </w:rPr>
        <w:t>XXXX</w:t>
      </w:r>
    </w:p>
    <w:p w:rsidR="00653544" w:rsidRPr="00653544" w:rsidRDefault="00653544" w:rsidP="00653544">
      <w:pPr>
        <w:spacing w:line="360" w:lineRule="auto"/>
        <w:jc w:val="both"/>
        <w:rPr>
          <w:rFonts w:eastAsia="Arial Unicode MS"/>
          <w:iCs/>
          <w:sz w:val="22"/>
          <w:szCs w:val="22"/>
        </w:rPr>
      </w:pPr>
    </w:p>
    <w:p w:rsidR="00FD4CBE" w:rsidRPr="00BE4C35" w:rsidRDefault="00FD4CBE" w:rsidP="00C37A9E">
      <w:pPr>
        <w:pStyle w:val="Ttulo1"/>
        <w:widowControl/>
        <w:numPr>
          <w:ilvl w:val="0"/>
          <w:numId w:val="5"/>
        </w:numPr>
        <w:spacing w:before="240" w:after="120" w:line="240" w:lineRule="auto"/>
        <w:rPr>
          <w:rFonts w:cs="Arial"/>
          <w:bCs/>
          <w:kern w:val="32"/>
          <w:sz w:val="34"/>
          <w:szCs w:val="34"/>
          <w:lang w:eastAsia="es-CL"/>
        </w:rPr>
      </w:pPr>
      <w:bookmarkStart w:id="50" w:name="_Toc200905680"/>
      <w:bookmarkStart w:id="51" w:name="_Toc478459956"/>
      <w:r w:rsidRPr="00BE4C35">
        <w:rPr>
          <w:rFonts w:cs="Arial"/>
          <w:bCs/>
          <w:kern w:val="32"/>
          <w:sz w:val="34"/>
          <w:szCs w:val="34"/>
          <w:lang w:eastAsia="es-CL"/>
        </w:rPr>
        <w:t>Recursos</w:t>
      </w:r>
      <w:bookmarkEnd w:id="50"/>
      <w:bookmarkEnd w:id="51"/>
    </w:p>
    <w:p w:rsidR="00FD4CBE" w:rsidRDefault="00FD4CBE" w:rsidP="0072651B">
      <w:pPr>
        <w:ind w:firstLine="360"/>
        <w:rPr>
          <w:lang w:val="es-PE"/>
        </w:rPr>
      </w:pPr>
      <w:r>
        <w:rPr>
          <w:lang w:val="es-PE"/>
        </w:rPr>
        <w:t>La siguiente tabla muestra las personas asignadas para el equipo de pruebas:</w:t>
      </w:r>
    </w:p>
    <w:p w:rsidR="000E3CA4" w:rsidRDefault="000E3CA4" w:rsidP="00FD4CBE">
      <w:pPr>
        <w:rPr>
          <w:lang w:val="es-PE"/>
        </w:rPr>
      </w:pPr>
    </w:p>
    <w:tbl>
      <w:tblPr>
        <w:tblW w:w="9504" w:type="dxa"/>
        <w:tblInd w:w="4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7200"/>
      </w:tblGrid>
      <w:tr w:rsidR="002D21FF" w:rsidRPr="00A972D9" w:rsidTr="00CA0BA8">
        <w:tc>
          <w:tcPr>
            <w:tcW w:w="2304" w:type="dxa"/>
            <w:shd w:val="clear" w:color="auto" w:fill="C00000"/>
          </w:tcPr>
          <w:p w:rsidR="002D21FF" w:rsidRPr="00A972D9" w:rsidRDefault="002D21FF" w:rsidP="00CA0BA8">
            <w:pPr>
              <w:pStyle w:val="Tabletext"/>
              <w:jc w:val="center"/>
              <w:rPr>
                <w:b/>
              </w:rPr>
            </w:pPr>
            <w:r w:rsidRPr="001A5CF1">
              <w:rPr>
                <w:b/>
                <w:bCs/>
                <w:color w:val="FFFFFF"/>
                <w:lang w:val="es-PE"/>
              </w:rPr>
              <w:t>Rol</w:t>
            </w:r>
          </w:p>
        </w:tc>
        <w:tc>
          <w:tcPr>
            <w:tcW w:w="7200" w:type="dxa"/>
            <w:shd w:val="clear" w:color="auto" w:fill="C00000"/>
          </w:tcPr>
          <w:p w:rsidR="002D21FF" w:rsidRPr="00A972D9" w:rsidRDefault="002D21FF" w:rsidP="00CA0BA8">
            <w:pPr>
              <w:pStyle w:val="Tabletext"/>
              <w:jc w:val="center"/>
              <w:rPr>
                <w:b/>
              </w:rPr>
            </w:pPr>
            <w:r w:rsidRPr="001A5CF1">
              <w:rPr>
                <w:b/>
                <w:bCs/>
                <w:color w:val="FFFFFF"/>
                <w:lang w:val="es-PE"/>
              </w:rPr>
              <w:t>Responsables</w:t>
            </w:r>
          </w:p>
        </w:tc>
      </w:tr>
      <w:tr w:rsidR="002D21FF" w:rsidRPr="00A972D9" w:rsidTr="00CA0BA8">
        <w:tc>
          <w:tcPr>
            <w:tcW w:w="2304" w:type="dxa"/>
          </w:tcPr>
          <w:p w:rsidR="002D21FF" w:rsidRPr="00A972D9" w:rsidRDefault="002D21FF" w:rsidP="00CA0BA8">
            <w:pPr>
              <w:pStyle w:val="Tabletext"/>
            </w:pPr>
            <w:r>
              <w:t>Diseñador de Pruebas</w:t>
            </w:r>
          </w:p>
        </w:tc>
        <w:tc>
          <w:tcPr>
            <w:tcW w:w="7200" w:type="dxa"/>
          </w:tcPr>
          <w:p w:rsidR="002D21FF" w:rsidRPr="00A972D9" w:rsidRDefault="002D21FF" w:rsidP="00CA0BA8">
            <w:pPr>
              <w:pStyle w:val="Tabletext"/>
            </w:pPr>
          </w:p>
        </w:tc>
      </w:tr>
      <w:tr w:rsidR="002D21FF" w:rsidRPr="00C159F6" w:rsidTr="00CA0BA8">
        <w:tc>
          <w:tcPr>
            <w:tcW w:w="2304" w:type="dxa"/>
          </w:tcPr>
          <w:p w:rsidR="002D21FF" w:rsidRPr="00A972D9" w:rsidRDefault="002D21FF" w:rsidP="00CA0BA8">
            <w:pPr>
              <w:pStyle w:val="Tabletext"/>
            </w:pPr>
            <w:r>
              <w:t xml:space="preserve">Ejecutor de Pruebas </w:t>
            </w:r>
          </w:p>
        </w:tc>
        <w:tc>
          <w:tcPr>
            <w:tcW w:w="7200" w:type="dxa"/>
          </w:tcPr>
          <w:p w:rsidR="002D21FF" w:rsidRPr="00A972D9" w:rsidRDefault="002D21FF" w:rsidP="00CA0BA8">
            <w:pPr>
              <w:pStyle w:val="Tabletext"/>
            </w:pPr>
          </w:p>
        </w:tc>
      </w:tr>
      <w:tr w:rsidR="002D21FF" w:rsidRPr="00A972D9" w:rsidTr="00CA0BA8">
        <w:tc>
          <w:tcPr>
            <w:tcW w:w="2304" w:type="dxa"/>
          </w:tcPr>
          <w:p w:rsidR="002D21FF" w:rsidRPr="00A972D9" w:rsidRDefault="002D21FF" w:rsidP="00CA0BA8">
            <w:pPr>
              <w:pStyle w:val="Tabletext"/>
            </w:pPr>
            <w:r>
              <w:t xml:space="preserve">Ambientador </w:t>
            </w:r>
          </w:p>
        </w:tc>
        <w:tc>
          <w:tcPr>
            <w:tcW w:w="7200" w:type="dxa"/>
          </w:tcPr>
          <w:p w:rsidR="002D21FF" w:rsidRPr="00A972D9" w:rsidRDefault="002D21FF" w:rsidP="00CA0BA8">
            <w:pPr>
              <w:pStyle w:val="Tabletext"/>
            </w:pPr>
          </w:p>
        </w:tc>
      </w:tr>
      <w:tr w:rsidR="002D21FF" w:rsidRPr="00A972D9" w:rsidTr="00CA0BA8">
        <w:tc>
          <w:tcPr>
            <w:tcW w:w="2304" w:type="dxa"/>
          </w:tcPr>
          <w:p w:rsidR="002D21FF" w:rsidRDefault="002D21FF" w:rsidP="00CA0BA8">
            <w:pPr>
              <w:pStyle w:val="Tabletext"/>
            </w:pPr>
            <w:r>
              <w:t xml:space="preserve">Desarrollador </w:t>
            </w:r>
          </w:p>
        </w:tc>
        <w:tc>
          <w:tcPr>
            <w:tcW w:w="7200" w:type="dxa"/>
          </w:tcPr>
          <w:p w:rsidR="002D21FF" w:rsidRPr="00A972D9" w:rsidRDefault="002D21FF" w:rsidP="00CA0BA8">
            <w:pPr>
              <w:pStyle w:val="Tabletext"/>
            </w:pPr>
          </w:p>
        </w:tc>
      </w:tr>
    </w:tbl>
    <w:p w:rsidR="000E3CA4" w:rsidRDefault="000E3CA4" w:rsidP="00FD4CBE">
      <w:pPr>
        <w:rPr>
          <w:lang w:val="es-PE"/>
        </w:rPr>
      </w:pPr>
    </w:p>
    <w:p w:rsidR="00FD4CBE" w:rsidRDefault="00FD4CBE" w:rsidP="00FD4CBE">
      <w:pPr>
        <w:rPr>
          <w:lang w:val="es-PE"/>
        </w:rPr>
      </w:pPr>
    </w:p>
    <w:p w:rsidR="00E15594" w:rsidRPr="00E15594" w:rsidRDefault="00E15594" w:rsidP="0086409E">
      <w:pPr>
        <w:pStyle w:val="Sangra2detindependiente"/>
        <w:jc w:val="both"/>
        <w:rPr>
          <w:rFonts w:eastAsia="Arial Unicode MS"/>
          <w:iCs/>
        </w:rPr>
      </w:pPr>
    </w:p>
    <w:p w:rsidR="00BE4C35" w:rsidRDefault="00BE4C35">
      <w:pPr>
        <w:widowControl/>
        <w:spacing w:line="240" w:lineRule="auto"/>
        <w:rPr>
          <w:rFonts w:cs="Arial"/>
          <w:b/>
          <w:bCs/>
          <w:kern w:val="32"/>
          <w:sz w:val="34"/>
          <w:szCs w:val="34"/>
          <w:lang w:eastAsia="es-CL"/>
        </w:rPr>
      </w:pPr>
      <w:r>
        <w:rPr>
          <w:rFonts w:cs="Arial"/>
          <w:bCs/>
          <w:kern w:val="32"/>
          <w:sz w:val="34"/>
          <w:szCs w:val="34"/>
          <w:lang w:eastAsia="es-CL"/>
        </w:rPr>
        <w:br w:type="page"/>
      </w:r>
    </w:p>
    <w:p w:rsidR="006F6817" w:rsidRPr="00BE4C35" w:rsidRDefault="003B1D1E" w:rsidP="00C37A9E">
      <w:pPr>
        <w:pStyle w:val="Ttulo1"/>
        <w:widowControl/>
        <w:numPr>
          <w:ilvl w:val="0"/>
          <w:numId w:val="5"/>
        </w:numPr>
        <w:spacing w:before="240" w:after="120" w:line="240" w:lineRule="auto"/>
        <w:rPr>
          <w:rFonts w:cs="Arial"/>
          <w:bCs/>
          <w:kern w:val="32"/>
          <w:sz w:val="34"/>
          <w:szCs w:val="34"/>
          <w:lang w:eastAsia="es-CL"/>
        </w:rPr>
      </w:pPr>
      <w:bookmarkStart w:id="52" w:name="_Toc478459957"/>
      <w:r w:rsidRPr="00BE4C35">
        <w:rPr>
          <w:rFonts w:cs="Arial"/>
          <w:bCs/>
          <w:kern w:val="32"/>
          <w:sz w:val="34"/>
          <w:szCs w:val="34"/>
          <w:lang w:eastAsia="es-CL"/>
        </w:rPr>
        <w:lastRenderedPageBreak/>
        <w:t>Criterio</w:t>
      </w:r>
      <w:r w:rsidR="003B342E" w:rsidRPr="00BE4C35">
        <w:rPr>
          <w:rFonts w:cs="Arial"/>
          <w:bCs/>
          <w:kern w:val="32"/>
          <w:sz w:val="34"/>
          <w:szCs w:val="34"/>
          <w:lang w:eastAsia="es-CL"/>
        </w:rPr>
        <w:t xml:space="preserve">s </w:t>
      </w:r>
      <w:proofErr w:type="gramStart"/>
      <w:r w:rsidR="003B342E" w:rsidRPr="00BE4C35">
        <w:rPr>
          <w:rFonts w:cs="Arial"/>
          <w:bCs/>
          <w:kern w:val="32"/>
          <w:sz w:val="34"/>
          <w:szCs w:val="34"/>
          <w:lang w:eastAsia="es-CL"/>
        </w:rPr>
        <w:t xml:space="preserve">a </w:t>
      </w:r>
      <w:r w:rsidRPr="00BE4C35">
        <w:rPr>
          <w:rFonts w:cs="Arial"/>
          <w:bCs/>
          <w:kern w:val="32"/>
          <w:sz w:val="34"/>
          <w:szCs w:val="34"/>
          <w:lang w:eastAsia="es-CL"/>
        </w:rPr>
        <w:t xml:space="preserve"> </w:t>
      </w:r>
      <w:r w:rsidR="003B342E" w:rsidRPr="00BE4C35">
        <w:rPr>
          <w:rFonts w:cs="Arial"/>
          <w:bCs/>
          <w:kern w:val="32"/>
          <w:sz w:val="34"/>
          <w:szCs w:val="34"/>
          <w:lang w:eastAsia="es-CL"/>
        </w:rPr>
        <w:t>Aplicar</w:t>
      </w:r>
      <w:bookmarkEnd w:id="52"/>
      <w:proofErr w:type="gramEnd"/>
    </w:p>
    <w:p w:rsidR="00037619" w:rsidRDefault="00037619" w:rsidP="00037619">
      <w:pPr>
        <w:spacing w:line="360" w:lineRule="auto"/>
        <w:ind w:left="432"/>
        <w:jc w:val="both"/>
        <w:rPr>
          <w:rFonts w:eastAsia="Lucida Sans Unicode"/>
        </w:rPr>
      </w:pPr>
    </w:p>
    <w:p w:rsidR="00A454B2" w:rsidRPr="000C487D" w:rsidRDefault="002E4F31" w:rsidP="000C487D">
      <w:pPr>
        <w:spacing w:line="360" w:lineRule="auto"/>
        <w:ind w:left="360"/>
        <w:jc w:val="both"/>
        <w:rPr>
          <w:rFonts w:eastAsia="Arial Unicode MS"/>
          <w:iCs/>
        </w:rPr>
      </w:pPr>
      <w:bookmarkStart w:id="53" w:name="_Toc70744861"/>
      <w:bookmarkStart w:id="54" w:name="_Toc71369616"/>
      <w:r>
        <w:rPr>
          <w:rFonts w:eastAsia="Arial Unicode MS"/>
          <w:iCs/>
        </w:rPr>
        <w:t>XXX</w:t>
      </w:r>
    </w:p>
    <w:p w:rsidR="003B342E" w:rsidRDefault="003B342E" w:rsidP="00A454B2">
      <w:pPr>
        <w:pStyle w:val="Sangra2detindependiente"/>
        <w:spacing w:line="360" w:lineRule="auto"/>
        <w:jc w:val="both"/>
        <w:rPr>
          <w:rFonts w:eastAsia="Arial Unicode MS"/>
          <w:b/>
          <w:iCs/>
        </w:rPr>
      </w:pPr>
    </w:p>
    <w:bookmarkEnd w:id="53"/>
    <w:bookmarkEnd w:id="54"/>
    <w:p w:rsidR="00BE4C35" w:rsidRDefault="00BE4C35">
      <w:pPr>
        <w:widowControl/>
        <w:spacing w:line="240" w:lineRule="auto"/>
        <w:rPr>
          <w:rFonts w:cs="Arial"/>
          <w:b/>
          <w:bCs/>
          <w:kern w:val="32"/>
          <w:sz w:val="34"/>
          <w:szCs w:val="34"/>
          <w:lang w:eastAsia="es-CL"/>
        </w:rPr>
      </w:pPr>
      <w:r>
        <w:rPr>
          <w:rFonts w:cs="Arial"/>
          <w:bCs/>
          <w:kern w:val="32"/>
          <w:sz w:val="34"/>
          <w:szCs w:val="34"/>
          <w:lang w:eastAsia="es-CL"/>
        </w:rPr>
        <w:br w:type="page"/>
      </w:r>
    </w:p>
    <w:p w:rsidR="001A67EC" w:rsidRDefault="009D640F" w:rsidP="00C37A9E">
      <w:pPr>
        <w:pStyle w:val="Ttulo1"/>
        <w:widowControl/>
        <w:numPr>
          <w:ilvl w:val="0"/>
          <w:numId w:val="5"/>
        </w:numPr>
        <w:spacing w:before="240" w:after="120" w:line="240" w:lineRule="auto"/>
        <w:rPr>
          <w:rFonts w:cs="Arial"/>
          <w:bCs/>
          <w:kern w:val="32"/>
          <w:sz w:val="34"/>
          <w:szCs w:val="34"/>
          <w:lang w:eastAsia="es-CL"/>
        </w:rPr>
      </w:pPr>
      <w:bookmarkStart w:id="55" w:name="_Toc478459958"/>
      <w:r w:rsidRPr="00BE4C35">
        <w:rPr>
          <w:rFonts w:cs="Arial"/>
          <w:bCs/>
          <w:kern w:val="32"/>
          <w:sz w:val="34"/>
          <w:szCs w:val="34"/>
          <w:lang w:eastAsia="es-CL"/>
        </w:rPr>
        <w:lastRenderedPageBreak/>
        <w:t>Equipo de Trabajo</w:t>
      </w:r>
      <w:r w:rsidR="00D62501">
        <w:rPr>
          <w:rFonts w:cs="Arial"/>
          <w:bCs/>
          <w:kern w:val="32"/>
          <w:sz w:val="34"/>
          <w:szCs w:val="34"/>
          <w:lang w:eastAsia="es-CL"/>
        </w:rPr>
        <w:t xml:space="preserve"> VTR</w:t>
      </w:r>
      <w:bookmarkEnd w:id="55"/>
    </w:p>
    <w:p w:rsidR="005045BD" w:rsidRDefault="005045BD" w:rsidP="005045BD">
      <w:pPr>
        <w:ind w:firstLine="360"/>
        <w:rPr>
          <w:lang w:val="es-PE"/>
        </w:rPr>
      </w:pPr>
      <w:r>
        <w:rPr>
          <w:lang w:val="es-PE"/>
        </w:rPr>
        <w:t>La siguiente tabla muestra el equipo de trabajo:</w:t>
      </w:r>
    </w:p>
    <w:p w:rsidR="005045BD" w:rsidRPr="005045BD" w:rsidRDefault="005045BD" w:rsidP="005045BD">
      <w:pPr>
        <w:rPr>
          <w:lang w:val="es-PE" w:eastAsia="es-CL"/>
        </w:rPr>
      </w:pPr>
    </w:p>
    <w:p w:rsidR="001A67EC" w:rsidRPr="00111DF9" w:rsidRDefault="001A67EC" w:rsidP="001A67EC"/>
    <w:tbl>
      <w:tblPr>
        <w:tblW w:w="8961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409"/>
        <w:gridCol w:w="3678"/>
        <w:gridCol w:w="2874"/>
      </w:tblGrid>
      <w:tr w:rsidR="009D640F" w:rsidRPr="005E0FAE" w:rsidTr="002D21FF">
        <w:trPr>
          <w:trHeight w:val="254"/>
        </w:trPr>
        <w:tc>
          <w:tcPr>
            <w:tcW w:w="2409" w:type="dxa"/>
            <w:shd w:val="clear" w:color="auto" w:fill="C00000"/>
          </w:tcPr>
          <w:p w:rsidR="009D640F" w:rsidRPr="00676DDD" w:rsidRDefault="009D640F" w:rsidP="00676DDD">
            <w:pPr>
              <w:jc w:val="center"/>
              <w:rPr>
                <w:rFonts w:eastAsia="Arial Unicode MS" w:cs="Arial"/>
                <w:b/>
                <w:bCs/>
                <w:color w:val="FFFFFF"/>
              </w:rPr>
            </w:pPr>
            <w:r w:rsidRPr="00676DDD">
              <w:rPr>
                <w:rFonts w:eastAsia="Arial Unicode MS" w:cs="Arial"/>
                <w:b/>
                <w:bCs/>
                <w:color w:val="FFFFFF"/>
              </w:rPr>
              <w:t>Rol</w:t>
            </w:r>
          </w:p>
        </w:tc>
        <w:tc>
          <w:tcPr>
            <w:tcW w:w="3678" w:type="dxa"/>
            <w:shd w:val="clear" w:color="auto" w:fill="C00000"/>
          </w:tcPr>
          <w:p w:rsidR="009D640F" w:rsidRPr="00676DDD" w:rsidRDefault="009D640F" w:rsidP="00676DDD">
            <w:pPr>
              <w:jc w:val="center"/>
              <w:rPr>
                <w:rFonts w:cs="Arial"/>
                <w:b/>
                <w:bCs/>
                <w:color w:val="FFFFFF"/>
                <w:lang w:val="es-ES" w:eastAsia="es-ES"/>
              </w:rPr>
            </w:pPr>
            <w:r w:rsidRPr="00676DDD">
              <w:rPr>
                <w:rFonts w:cs="Arial"/>
                <w:b/>
                <w:bCs/>
                <w:color w:val="FFFFFF"/>
                <w:lang w:val="es-ES" w:eastAsia="es-ES"/>
              </w:rPr>
              <w:t>Responsabilidad</w:t>
            </w:r>
          </w:p>
        </w:tc>
        <w:tc>
          <w:tcPr>
            <w:tcW w:w="2874" w:type="dxa"/>
            <w:shd w:val="clear" w:color="auto" w:fill="C00000"/>
          </w:tcPr>
          <w:p w:rsidR="009D640F" w:rsidRPr="00676DDD" w:rsidRDefault="009D640F" w:rsidP="00676DDD">
            <w:pPr>
              <w:jc w:val="center"/>
              <w:rPr>
                <w:rFonts w:cs="Arial"/>
                <w:b/>
                <w:bCs/>
                <w:color w:val="FFFFFF"/>
                <w:lang w:val="es-ES" w:eastAsia="es-ES"/>
              </w:rPr>
            </w:pPr>
            <w:r w:rsidRPr="00676DDD">
              <w:rPr>
                <w:rFonts w:cs="Arial"/>
                <w:b/>
                <w:bCs/>
                <w:color w:val="FFFFFF"/>
                <w:lang w:val="es-ES" w:eastAsia="es-ES"/>
              </w:rPr>
              <w:t>Nombre</w:t>
            </w:r>
          </w:p>
        </w:tc>
      </w:tr>
      <w:tr w:rsidR="002D21FF" w:rsidRPr="001A7C6E" w:rsidTr="002D21FF">
        <w:trPr>
          <w:trHeight w:val="254"/>
        </w:trPr>
        <w:tc>
          <w:tcPr>
            <w:tcW w:w="2409" w:type="dxa"/>
            <w:shd w:val="clear" w:color="auto" w:fill="auto"/>
          </w:tcPr>
          <w:p w:rsidR="002D21FF" w:rsidRPr="00C23109" w:rsidRDefault="002D21FF" w:rsidP="002D21FF">
            <w:pPr>
              <w:rPr>
                <w:rFonts w:cs="Arial"/>
                <w:b/>
                <w:bCs/>
                <w:color w:val="000000"/>
              </w:rPr>
            </w:pPr>
            <w:r w:rsidRPr="00C23109">
              <w:rPr>
                <w:rFonts w:cs="Arial"/>
                <w:b/>
                <w:bCs/>
                <w:color w:val="000000"/>
              </w:rPr>
              <w:t>Arqu</w:t>
            </w:r>
            <w:r>
              <w:rPr>
                <w:rFonts w:cs="Arial"/>
                <w:b/>
                <w:bCs/>
                <w:color w:val="000000"/>
              </w:rPr>
              <w:t>itecto Funcional</w:t>
            </w:r>
          </w:p>
        </w:tc>
        <w:tc>
          <w:tcPr>
            <w:tcW w:w="3678" w:type="dxa"/>
            <w:shd w:val="clear" w:color="auto" w:fill="auto"/>
          </w:tcPr>
          <w:p w:rsidR="002D21FF" w:rsidRPr="00C23109" w:rsidRDefault="002D21FF" w:rsidP="002D21FF">
            <w:pPr>
              <w:rPr>
                <w:rFonts w:cs="Arial"/>
                <w:b/>
                <w:bCs/>
                <w:color w:val="000000"/>
              </w:rPr>
            </w:pPr>
            <w:r w:rsidRPr="00C23109">
              <w:rPr>
                <w:rFonts w:cs="Arial"/>
                <w:b/>
                <w:bCs/>
                <w:color w:val="000000"/>
              </w:rPr>
              <w:t>Arqu</w:t>
            </w:r>
            <w:r>
              <w:rPr>
                <w:rFonts w:cs="Arial"/>
                <w:b/>
                <w:bCs/>
                <w:color w:val="000000"/>
              </w:rPr>
              <w:t>itecto Funcional</w:t>
            </w:r>
          </w:p>
        </w:tc>
        <w:tc>
          <w:tcPr>
            <w:tcW w:w="2874" w:type="dxa"/>
            <w:shd w:val="clear" w:color="auto" w:fill="auto"/>
            <w:vAlign w:val="center"/>
          </w:tcPr>
          <w:p w:rsidR="002D21FF" w:rsidRPr="006A1FEB" w:rsidRDefault="002D21FF" w:rsidP="002D21FF">
            <w:pPr>
              <w:rPr>
                <w:rFonts w:ascii="Calibri" w:hAnsi="Calibri"/>
                <w:color w:val="000000"/>
              </w:rPr>
            </w:pPr>
          </w:p>
        </w:tc>
      </w:tr>
      <w:tr w:rsidR="002D21FF" w:rsidRPr="001A7C6E" w:rsidTr="002D21FF">
        <w:trPr>
          <w:trHeight w:val="254"/>
        </w:trPr>
        <w:tc>
          <w:tcPr>
            <w:tcW w:w="2409" w:type="dxa"/>
            <w:shd w:val="clear" w:color="auto" w:fill="auto"/>
          </w:tcPr>
          <w:p w:rsidR="002D21FF" w:rsidRPr="00C23109" w:rsidRDefault="002D21FF" w:rsidP="002D21FF">
            <w:pPr>
              <w:rPr>
                <w:rFonts w:cs="Arial"/>
                <w:b/>
                <w:bCs/>
                <w:color w:val="000000"/>
              </w:rPr>
            </w:pPr>
            <w:r w:rsidRPr="00C23109">
              <w:rPr>
                <w:rFonts w:cs="Arial"/>
                <w:b/>
                <w:bCs/>
                <w:color w:val="000000"/>
              </w:rPr>
              <w:t>Usuario</w:t>
            </w:r>
          </w:p>
        </w:tc>
        <w:tc>
          <w:tcPr>
            <w:tcW w:w="3678" w:type="dxa"/>
            <w:shd w:val="clear" w:color="auto" w:fill="auto"/>
          </w:tcPr>
          <w:p w:rsidR="002D21FF" w:rsidRPr="00C23109" w:rsidRDefault="002D21FF" w:rsidP="002D21FF">
            <w:pPr>
              <w:rPr>
                <w:rFonts w:cs="Arial"/>
                <w:b/>
                <w:bCs/>
                <w:color w:val="000000"/>
              </w:rPr>
            </w:pPr>
            <w:r w:rsidRPr="00C23109">
              <w:rPr>
                <w:rFonts w:cs="Arial"/>
                <w:b/>
                <w:bCs/>
                <w:color w:val="000000"/>
              </w:rPr>
              <w:t>Usuario</w:t>
            </w:r>
          </w:p>
        </w:tc>
        <w:tc>
          <w:tcPr>
            <w:tcW w:w="2874" w:type="dxa"/>
            <w:shd w:val="clear" w:color="auto" w:fill="auto"/>
          </w:tcPr>
          <w:p w:rsidR="002D21FF" w:rsidRPr="006A1FEB" w:rsidRDefault="002D21FF" w:rsidP="002D21FF">
            <w:pPr>
              <w:rPr>
                <w:rFonts w:ascii="Calibri" w:hAnsi="Calibri"/>
                <w:color w:val="000000"/>
              </w:rPr>
            </w:pPr>
          </w:p>
        </w:tc>
      </w:tr>
      <w:tr w:rsidR="002D21FF" w:rsidRPr="001A7C6E" w:rsidTr="002D21FF">
        <w:trPr>
          <w:trHeight w:val="254"/>
        </w:trPr>
        <w:tc>
          <w:tcPr>
            <w:tcW w:w="2409" w:type="dxa"/>
            <w:shd w:val="clear" w:color="auto" w:fill="auto"/>
          </w:tcPr>
          <w:p w:rsidR="002D21FF" w:rsidRPr="00C23109" w:rsidRDefault="002D21FF" w:rsidP="002D21FF">
            <w:pPr>
              <w:rPr>
                <w:rFonts w:cs="Arial"/>
                <w:b/>
                <w:bCs/>
                <w:color w:val="000000"/>
              </w:rPr>
            </w:pPr>
            <w:r w:rsidRPr="00C23109">
              <w:rPr>
                <w:rFonts w:cs="Arial"/>
                <w:b/>
                <w:bCs/>
                <w:color w:val="000000"/>
              </w:rPr>
              <w:t>Jefe Proyecto</w:t>
            </w:r>
          </w:p>
        </w:tc>
        <w:tc>
          <w:tcPr>
            <w:tcW w:w="3678" w:type="dxa"/>
            <w:shd w:val="clear" w:color="auto" w:fill="auto"/>
          </w:tcPr>
          <w:p w:rsidR="002D21FF" w:rsidRPr="00C23109" w:rsidRDefault="002D21FF" w:rsidP="002D21FF">
            <w:pPr>
              <w:rPr>
                <w:rFonts w:cs="Arial"/>
                <w:b/>
                <w:bCs/>
                <w:color w:val="000000"/>
              </w:rPr>
            </w:pPr>
            <w:r w:rsidRPr="00C23109">
              <w:rPr>
                <w:rFonts w:cs="Arial"/>
                <w:b/>
                <w:bCs/>
                <w:color w:val="000000"/>
              </w:rPr>
              <w:t>Jefe Proyecto</w:t>
            </w:r>
          </w:p>
        </w:tc>
        <w:tc>
          <w:tcPr>
            <w:tcW w:w="2874" w:type="dxa"/>
            <w:shd w:val="clear" w:color="auto" w:fill="auto"/>
          </w:tcPr>
          <w:p w:rsidR="002D21FF" w:rsidRPr="006A1FEB" w:rsidRDefault="002D21FF" w:rsidP="002D21FF">
            <w:pPr>
              <w:rPr>
                <w:rFonts w:ascii="Calibri" w:hAnsi="Calibri"/>
                <w:color w:val="000000"/>
              </w:rPr>
            </w:pPr>
          </w:p>
        </w:tc>
      </w:tr>
      <w:tr w:rsidR="002D21FF" w:rsidRPr="001A7C6E" w:rsidTr="002D21FF">
        <w:trPr>
          <w:trHeight w:val="254"/>
        </w:trPr>
        <w:tc>
          <w:tcPr>
            <w:tcW w:w="2409" w:type="dxa"/>
            <w:shd w:val="clear" w:color="auto" w:fill="auto"/>
          </w:tcPr>
          <w:p w:rsidR="002D21FF" w:rsidRPr="00C23109" w:rsidRDefault="002D21FF" w:rsidP="002D21FF">
            <w:pPr>
              <w:tabs>
                <w:tab w:val="right" w:pos="2193"/>
              </w:tabs>
              <w:rPr>
                <w:rFonts w:cs="Arial"/>
                <w:b/>
                <w:bCs/>
                <w:color w:val="000000"/>
              </w:rPr>
            </w:pPr>
            <w:r w:rsidRPr="00C23109">
              <w:rPr>
                <w:rFonts w:cs="Arial"/>
                <w:b/>
                <w:bCs/>
                <w:color w:val="000000"/>
              </w:rPr>
              <w:t>QA</w:t>
            </w:r>
            <w:r>
              <w:rPr>
                <w:rFonts w:cs="Arial"/>
                <w:b/>
                <w:bCs/>
                <w:color w:val="000000"/>
              </w:rPr>
              <w:tab/>
            </w:r>
          </w:p>
        </w:tc>
        <w:tc>
          <w:tcPr>
            <w:tcW w:w="3678" w:type="dxa"/>
            <w:shd w:val="clear" w:color="auto" w:fill="auto"/>
          </w:tcPr>
          <w:p w:rsidR="002D21FF" w:rsidRPr="00C23109" w:rsidRDefault="002D21FF" w:rsidP="002D21FF">
            <w:pPr>
              <w:rPr>
                <w:rFonts w:cs="Arial"/>
                <w:b/>
                <w:bCs/>
                <w:color w:val="000000"/>
              </w:rPr>
            </w:pPr>
            <w:r w:rsidRPr="00C23109">
              <w:rPr>
                <w:rFonts w:cs="Arial"/>
                <w:b/>
                <w:bCs/>
                <w:color w:val="000000"/>
              </w:rPr>
              <w:t>QA</w:t>
            </w:r>
          </w:p>
        </w:tc>
        <w:tc>
          <w:tcPr>
            <w:tcW w:w="2874" w:type="dxa"/>
            <w:shd w:val="clear" w:color="auto" w:fill="auto"/>
          </w:tcPr>
          <w:p w:rsidR="002D21FF" w:rsidRPr="006A1FEB" w:rsidRDefault="002D21FF" w:rsidP="002D21FF">
            <w:pPr>
              <w:rPr>
                <w:rFonts w:ascii="Calibri" w:hAnsi="Calibri"/>
                <w:color w:val="000000"/>
              </w:rPr>
            </w:pPr>
          </w:p>
        </w:tc>
      </w:tr>
      <w:tr w:rsidR="002D21FF" w:rsidRPr="001A7C6E" w:rsidTr="002D21FF">
        <w:trPr>
          <w:trHeight w:val="254"/>
        </w:trPr>
        <w:tc>
          <w:tcPr>
            <w:tcW w:w="2409" w:type="dxa"/>
            <w:shd w:val="clear" w:color="auto" w:fill="auto"/>
          </w:tcPr>
          <w:p w:rsidR="002D21FF" w:rsidRPr="00C23109" w:rsidRDefault="002D21FF" w:rsidP="002D21FF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Dueño de aplicación</w:t>
            </w:r>
          </w:p>
        </w:tc>
        <w:tc>
          <w:tcPr>
            <w:tcW w:w="3678" w:type="dxa"/>
            <w:shd w:val="clear" w:color="auto" w:fill="auto"/>
          </w:tcPr>
          <w:p w:rsidR="002D21FF" w:rsidRPr="00C23109" w:rsidRDefault="002D21FF" w:rsidP="002D21FF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Dueño de aplicación</w:t>
            </w:r>
          </w:p>
        </w:tc>
        <w:tc>
          <w:tcPr>
            <w:tcW w:w="2874" w:type="dxa"/>
            <w:shd w:val="clear" w:color="auto" w:fill="auto"/>
          </w:tcPr>
          <w:p w:rsidR="002D21FF" w:rsidRPr="006A1FEB" w:rsidRDefault="002D21FF" w:rsidP="002D21FF">
            <w:pPr>
              <w:rPr>
                <w:rFonts w:ascii="Calibri" w:hAnsi="Calibri"/>
                <w:color w:val="000000"/>
              </w:rPr>
            </w:pPr>
          </w:p>
        </w:tc>
      </w:tr>
      <w:tr w:rsidR="00A75AAC" w:rsidRPr="001A7C6E" w:rsidTr="002D21FF">
        <w:trPr>
          <w:trHeight w:val="254"/>
        </w:trPr>
        <w:tc>
          <w:tcPr>
            <w:tcW w:w="2409" w:type="dxa"/>
            <w:shd w:val="clear" w:color="auto" w:fill="auto"/>
          </w:tcPr>
          <w:p w:rsidR="00A75AAC" w:rsidRDefault="00A75AAC" w:rsidP="002D21FF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Capacitación</w:t>
            </w:r>
          </w:p>
        </w:tc>
        <w:tc>
          <w:tcPr>
            <w:tcW w:w="3678" w:type="dxa"/>
            <w:shd w:val="clear" w:color="auto" w:fill="auto"/>
          </w:tcPr>
          <w:p w:rsidR="00A75AAC" w:rsidRDefault="00A75AAC" w:rsidP="002D21FF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Capacitación</w:t>
            </w:r>
          </w:p>
        </w:tc>
        <w:tc>
          <w:tcPr>
            <w:tcW w:w="2874" w:type="dxa"/>
            <w:shd w:val="clear" w:color="auto" w:fill="auto"/>
          </w:tcPr>
          <w:p w:rsidR="00A75AAC" w:rsidRDefault="00A75AAC" w:rsidP="002D21FF">
            <w:pPr>
              <w:rPr>
                <w:rFonts w:ascii="Calibri" w:hAnsi="Calibri"/>
                <w:color w:val="000000"/>
              </w:rPr>
            </w:pPr>
          </w:p>
        </w:tc>
      </w:tr>
      <w:tr w:rsidR="00A75AAC" w:rsidRPr="001A7C6E" w:rsidTr="002D21FF">
        <w:trPr>
          <w:trHeight w:val="254"/>
        </w:trPr>
        <w:tc>
          <w:tcPr>
            <w:tcW w:w="2409" w:type="dxa"/>
            <w:shd w:val="clear" w:color="auto" w:fill="auto"/>
          </w:tcPr>
          <w:p w:rsidR="00A75AAC" w:rsidRDefault="00A75AAC" w:rsidP="002D21FF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GSA</w:t>
            </w:r>
          </w:p>
        </w:tc>
        <w:tc>
          <w:tcPr>
            <w:tcW w:w="3678" w:type="dxa"/>
            <w:shd w:val="clear" w:color="auto" w:fill="auto"/>
          </w:tcPr>
          <w:p w:rsidR="00A75AAC" w:rsidRDefault="00A75AAC" w:rsidP="002D21FF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GSA</w:t>
            </w:r>
          </w:p>
        </w:tc>
        <w:tc>
          <w:tcPr>
            <w:tcW w:w="2874" w:type="dxa"/>
            <w:shd w:val="clear" w:color="auto" w:fill="auto"/>
          </w:tcPr>
          <w:p w:rsidR="00A75AAC" w:rsidRDefault="00A75AAC" w:rsidP="002D21FF">
            <w:pPr>
              <w:rPr>
                <w:rFonts w:ascii="Calibri" w:hAnsi="Calibri"/>
                <w:color w:val="000000"/>
              </w:rPr>
            </w:pPr>
          </w:p>
        </w:tc>
      </w:tr>
    </w:tbl>
    <w:p w:rsidR="001A67EC" w:rsidRDefault="001A67EC" w:rsidP="001A67EC">
      <w:pPr>
        <w:rPr>
          <w:rFonts w:eastAsia="Arial Unicode MS"/>
        </w:rPr>
      </w:pPr>
    </w:p>
    <w:p w:rsidR="00C14E86" w:rsidRDefault="00C14E86" w:rsidP="00A454B2">
      <w:pPr>
        <w:pStyle w:val="Ttulo1"/>
        <w:ind w:left="432" w:hanging="432"/>
        <w:jc w:val="both"/>
      </w:pPr>
      <w:bookmarkStart w:id="56" w:name="_Toc276140127"/>
    </w:p>
    <w:p w:rsidR="00BE4C35" w:rsidRDefault="00BE4C35">
      <w:pPr>
        <w:widowControl/>
        <w:spacing w:line="240" w:lineRule="auto"/>
        <w:rPr>
          <w:rFonts w:cs="Arial"/>
          <w:b/>
          <w:bCs/>
          <w:kern w:val="32"/>
          <w:sz w:val="34"/>
          <w:szCs w:val="34"/>
          <w:lang w:eastAsia="es-CL"/>
        </w:rPr>
      </w:pPr>
      <w:bookmarkStart w:id="57" w:name="_Toc230947370"/>
      <w:r>
        <w:rPr>
          <w:rFonts w:cs="Arial"/>
          <w:bCs/>
          <w:kern w:val="32"/>
          <w:sz w:val="34"/>
          <w:szCs w:val="34"/>
          <w:lang w:eastAsia="es-CL"/>
        </w:rPr>
        <w:br w:type="page"/>
      </w:r>
    </w:p>
    <w:p w:rsidR="008F6780" w:rsidRPr="00BE4C35" w:rsidRDefault="008F6780" w:rsidP="00C37A9E">
      <w:pPr>
        <w:pStyle w:val="Ttulo1"/>
        <w:widowControl/>
        <w:numPr>
          <w:ilvl w:val="0"/>
          <w:numId w:val="5"/>
        </w:numPr>
        <w:spacing w:before="240" w:after="120" w:line="240" w:lineRule="auto"/>
        <w:rPr>
          <w:rFonts w:cs="Arial"/>
          <w:bCs/>
          <w:kern w:val="32"/>
          <w:sz w:val="34"/>
          <w:szCs w:val="34"/>
          <w:lang w:eastAsia="es-CL"/>
        </w:rPr>
      </w:pPr>
      <w:bookmarkStart w:id="58" w:name="_Toc478459959"/>
      <w:r w:rsidRPr="00BE4C35">
        <w:rPr>
          <w:rFonts w:cs="Arial"/>
          <w:bCs/>
          <w:kern w:val="32"/>
          <w:sz w:val="34"/>
          <w:szCs w:val="34"/>
          <w:lang w:eastAsia="es-CL"/>
        </w:rPr>
        <w:lastRenderedPageBreak/>
        <w:t>Riesgos y Contingencias</w:t>
      </w:r>
      <w:bookmarkEnd w:id="57"/>
      <w:bookmarkEnd w:id="58"/>
    </w:p>
    <w:p w:rsidR="000458FE" w:rsidRPr="00F2059F" w:rsidRDefault="000458FE" w:rsidP="000458FE">
      <w:pPr>
        <w:spacing w:line="360" w:lineRule="auto"/>
        <w:ind w:left="360"/>
        <w:jc w:val="both"/>
        <w:rPr>
          <w:sz w:val="22"/>
          <w:szCs w:val="22"/>
          <w:lang w:val="es-PE"/>
        </w:rPr>
      </w:pPr>
      <w:r w:rsidRPr="00F2059F">
        <w:rPr>
          <w:sz w:val="22"/>
          <w:szCs w:val="22"/>
          <w:lang w:val="es-PE"/>
        </w:rPr>
        <w:t>En la Etapa de Pruebas podemos identificar los siguientes riesgos que podrían afectan directamente a las pruebas programadas.</w:t>
      </w:r>
    </w:p>
    <w:p w:rsidR="000458FE" w:rsidRDefault="000458FE" w:rsidP="000458FE">
      <w:pPr>
        <w:rPr>
          <w:lang w:val="es-PE"/>
        </w:rPr>
      </w:pPr>
    </w:p>
    <w:tbl>
      <w:tblPr>
        <w:tblW w:w="9042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4"/>
        <w:gridCol w:w="3100"/>
        <w:gridCol w:w="1045"/>
        <w:gridCol w:w="1145"/>
        <w:gridCol w:w="1029"/>
        <w:gridCol w:w="1839"/>
      </w:tblGrid>
      <w:tr w:rsidR="000458FE" w:rsidRPr="005E0FAE" w:rsidTr="00CA0BA8">
        <w:trPr>
          <w:trHeight w:val="254"/>
        </w:trPr>
        <w:tc>
          <w:tcPr>
            <w:tcW w:w="884" w:type="dxa"/>
            <w:shd w:val="clear" w:color="auto" w:fill="C00000"/>
          </w:tcPr>
          <w:p w:rsidR="000458FE" w:rsidRPr="00676DDD" w:rsidRDefault="000458FE" w:rsidP="00CA0BA8">
            <w:pPr>
              <w:jc w:val="center"/>
              <w:rPr>
                <w:rFonts w:eastAsia="Arial Unicode MS" w:cs="Arial"/>
                <w:b/>
                <w:bCs/>
                <w:color w:val="FFFFFF"/>
              </w:rPr>
            </w:pPr>
            <w:r>
              <w:rPr>
                <w:rFonts w:eastAsia="Arial Unicode MS" w:cs="Arial"/>
                <w:b/>
                <w:bCs/>
                <w:color w:val="FFFFFF"/>
              </w:rPr>
              <w:t xml:space="preserve">Id del Riesgo </w:t>
            </w:r>
          </w:p>
        </w:tc>
        <w:tc>
          <w:tcPr>
            <w:tcW w:w="3100" w:type="dxa"/>
            <w:shd w:val="clear" w:color="auto" w:fill="C00000"/>
          </w:tcPr>
          <w:p w:rsidR="000458FE" w:rsidRPr="00676DDD" w:rsidRDefault="000458FE" w:rsidP="00CA0BA8">
            <w:pPr>
              <w:jc w:val="center"/>
              <w:rPr>
                <w:rFonts w:cs="Arial"/>
                <w:b/>
                <w:bCs/>
                <w:color w:val="FFFFFF"/>
                <w:lang w:val="es-ES" w:eastAsia="es-ES"/>
              </w:rPr>
            </w:pPr>
            <w:r>
              <w:rPr>
                <w:rFonts w:cs="Arial"/>
                <w:b/>
                <w:bCs/>
                <w:color w:val="FFFFFF"/>
                <w:lang w:val="es-ES" w:eastAsia="es-ES"/>
              </w:rPr>
              <w:t xml:space="preserve">Riesgo </w:t>
            </w:r>
          </w:p>
        </w:tc>
        <w:tc>
          <w:tcPr>
            <w:tcW w:w="1045" w:type="dxa"/>
            <w:shd w:val="clear" w:color="auto" w:fill="C00000"/>
          </w:tcPr>
          <w:p w:rsidR="000458FE" w:rsidRPr="00676DDD" w:rsidRDefault="000458FE" w:rsidP="00CA0BA8">
            <w:pPr>
              <w:jc w:val="center"/>
              <w:rPr>
                <w:rFonts w:cs="Arial"/>
                <w:b/>
                <w:bCs/>
                <w:color w:val="FFFFFF"/>
                <w:lang w:val="es-ES" w:eastAsia="es-ES"/>
              </w:rPr>
            </w:pPr>
            <w:r>
              <w:rPr>
                <w:rFonts w:cs="Arial"/>
                <w:b/>
                <w:bCs/>
                <w:color w:val="FFFFFF"/>
                <w:lang w:val="es-ES" w:eastAsia="es-ES"/>
              </w:rPr>
              <w:t>Alto</w:t>
            </w:r>
          </w:p>
        </w:tc>
        <w:tc>
          <w:tcPr>
            <w:tcW w:w="1145" w:type="dxa"/>
            <w:shd w:val="clear" w:color="auto" w:fill="C00000"/>
          </w:tcPr>
          <w:p w:rsidR="000458FE" w:rsidRPr="00676DDD" w:rsidRDefault="000458FE" w:rsidP="00CA0BA8">
            <w:pPr>
              <w:jc w:val="center"/>
              <w:rPr>
                <w:rFonts w:cs="Arial"/>
                <w:b/>
                <w:bCs/>
                <w:color w:val="FFFFFF"/>
                <w:lang w:val="es-ES" w:eastAsia="es-ES"/>
              </w:rPr>
            </w:pPr>
            <w:r>
              <w:rPr>
                <w:rFonts w:cs="Arial"/>
                <w:b/>
                <w:bCs/>
                <w:color w:val="FFFFFF"/>
                <w:lang w:val="es-ES" w:eastAsia="es-ES"/>
              </w:rPr>
              <w:t xml:space="preserve">Medio </w:t>
            </w:r>
          </w:p>
        </w:tc>
        <w:tc>
          <w:tcPr>
            <w:tcW w:w="1029" w:type="dxa"/>
            <w:shd w:val="clear" w:color="auto" w:fill="C00000"/>
          </w:tcPr>
          <w:p w:rsidR="000458FE" w:rsidRPr="00676DDD" w:rsidRDefault="000458FE" w:rsidP="00CA0BA8">
            <w:pPr>
              <w:jc w:val="center"/>
              <w:rPr>
                <w:rFonts w:cs="Arial"/>
                <w:b/>
                <w:bCs/>
                <w:color w:val="FFFFFF"/>
                <w:lang w:val="es-ES" w:eastAsia="es-ES"/>
              </w:rPr>
            </w:pPr>
            <w:r>
              <w:rPr>
                <w:rFonts w:cs="Arial"/>
                <w:b/>
                <w:bCs/>
                <w:color w:val="FFFFFF"/>
                <w:lang w:val="es-ES" w:eastAsia="es-ES"/>
              </w:rPr>
              <w:t>Bajo</w:t>
            </w:r>
          </w:p>
        </w:tc>
        <w:tc>
          <w:tcPr>
            <w:tcW w:w="1839" w:type="dxa"/>
            <w:shd w:val="clear" w:color="auto" w:fill="C00000"/>
          </w:tcPr>
          <w:p w:rsidR="000458FE" w:rsidRPr="00676DDD" w:rsidRDefault="000458FE" w:rsidP="00CA0BA8">
            <w:pPr>
              <w:jc w:val="center"/>
              <w:rPr>
                <w:rFonts w:cs="Arial"/>
                <w:b/>
                <w:bCs/>
                <w:color w:val="FFFFFF"/>
                <w:lang w:val="es-ES" w:eastAsia="es-ES"/>
              </w:rPr>
            </w:pPr>
            <w:r>
              <w:rPr>
                <w:rFonts w:cs="Arial"/>
                <w:b/>
                <w:bCs/>
                <w:color w:val="FFFFFF"/>
                <w:lang w:val="es-ES" w:eastAsia="es-ES"/>
              </w:rPr>
              <w:t xml:space="preserve">Descripción detallada del Riesgo </w:t>
            </w:r>
          </w:p>
        </w:tc>
      </w:tr>
      <w:tr w:rsidR="000458FE" w:rsidRPr="005225C1" w:rsidTr="001748B3">
        <w:trPr>
          <w:trHeight w:val="960"/>
        </w:trPr>
        <w:tc>
          <w:tcPr>
            <w:tcW w:w="884" w:type="dxa"/>
            <w:shd w:val="clear" w:color="auto" w:fill="auto"/>
          </w:tcPr>
          <w:p w:rsidR="000458FE" w:rsidRPr="001A67EC" w:rsidRDefault="000458FE" w:rsidP="00CA0BA8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</w:t>
            </w:r>
          </w:p>
        </w:tc>
        <w:tc>
          <w:tcPr>
            <w:tcW w:w="3100" w:type="dxa"/>
          </w:tcPr>
          <w:p w:rsidR="000458FE" w:rsidRPr="000B21ED" w:rsidRDefault="000458FE" w:rsidP="00CA0BA8">
            <w:pPr>
              <w:numPr>
                <w:ilvl w:val="0"/>
                <w:numId w:val="3"/>
              </w:numPr>
              <w:rPr>
                <w:rFonts w:eastAsia="Arial Unicode MS" w:cs="Arial"/>
                <w:lang w:val="es-ES"/>
              </w:rPr>
            </w:pPr>
          </w:p>
        </w:tc>
        <w:tc>
          <w:tcPr>
            <w:tcW w:w="1045" w:type="dxa"/>
          </w:tcPr>
          <w:p w:rsidR="000458FE" w:rsidRPr="001A67EC" w:rsidRDefault="000458FE" w:rsidP="00CA0BA8">
            <w:pPr>
              <w:rPr>
                <w:rFonts w:eastAsia="Arial Unicode MS" w:cs="Arial"/>
              </w:rPr>
            </w:pPr>
          </w:p>
        </w:tc>
        <w:tc>
          <w:tcPr>
            <w:tcW w:w="1145" w:type="dxa"/>
          </w:tcPr>
          <w:p w:rsidR="000458FE" w:rsidRPr="001A67EC" w:rsidRDefault="000458FE" w:rsidP="00CA0BA8">
            <w:pPr>
              <w:rPr>
                <w:rFonts w:eastAsia="Arial Unicode MS" w:cs="Arial"/>
              </w:rPr>
            </w:pPr>
          </w:p>
        </w:tc>
        <w:tc>
          <w:tcPr>
            <w:tcW w:w="1029" w:type="dxa"/>
            <w:shd w:val="clear" w:color="auto" w:fill="auto"/>
          </w:tcPr>
          <w:p w:rsidR="000458FE" w:rsidRPr="001A67EC" w:rsidRDefault="000458FE" w:rsidP="00CA0BA8">
            <w:pPr>
              <w:rPr>
                <w:rFonts w:eastAsia="Arial Unicode MS" w:cs="Arial"/>
              </w:rPr>
            </w:pPr>
          </w:p>
        </w:tc>
        <w:tc>
          <w:tcPr>
            <w:tcW w:w="1839" w:type="dxa"/>
            <w:shd w:val="clear" w:color="auto" w:fill="auto"/>
          </w:tcPr>
          <w:p w:rsidR="000458FE" w:rsidRPr="001A67EC" w:rsidRDefault="000458FE" w:rsidP="00CA0BA8">
            <w:pPr>
              <w:rPr>
                <w:rFonts w:eastAsia="Arial Unicode MS" w:cs="Arial"/>
                <w:bCs/>
              </w:rPr>
            </w:pPr>
          </w:p>
        </w:tc>
      </w:tr>
      <w:tr w:rsidR="000458FE" w:rsidRPr="005225C1" w:rsidTr="001748B3">
        <w:trPr>
          <w:trHeight w:val="960"/>
        </w:trPr>
        <w:tc>
          <w:tcPr>
            <w:tcW w:w="884" w:type="dxa"/>
            <w:shd w:val="clear" w:color="auto" w:fill="auto"/>
          </w:tcPr>
          <w:p w:rsidR="000458FE" w:rsidRDefault="000458FE" w:rsidP="00CA0BA8">
            <w:pPr>
              <w:jc w:val="center"/>
              <w:rPr>
                <w:rFonts w:eastAsia="Arial Unicode MS" w:cs="Arial"/>
              </w:rPr>
            </w:pPr>
          </w:p>
          <w:p w:rsidR="000458FE" w:rsidRPr="001A67EC" w:rsidRDefault="000458FE" w:rsidP="00CA0BA8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2</w:t>
            </w:r>
          </w:p>
        </w:tc>
        <w:tc>
          <w:tcPr>
            <w:tcW w:w="3100" w:type="dxa"/>
          </w:tcPr>
          <w:p w:rsidR="000458FE" w:rsidRPr="00E81660" w:rsidRDefault="000458FE" w:rsidP="00CA0BA8">
            <w:pPr>
              <w:numPr>
                <w:ilvl w:val="0"/>
                <w:numId w:val="3"/>
              </w:numPr>
              <w:tabs>
                <w:tab w:val="left" w:pos="0"/>
              </w:tabs>
              <w:rPr>
                <w:rFonts w:eastAsia="Arial Unicode MS" w:cs="Arial"/>
                <w:lang w:val="es-ES"/>
              </w:rPr>
            </w:pPr>
          </w:p>
        </w:tc>
        <w:tc>
          <w:tcPr>
            <w:tcW w:w="1045" w:type="dxa"/>
          </w:tcPr>
          <w:p w:rsidR="000458FE" w:rsidRPr="001A67EC" w:rsidRDefault="000458FE" w:rsidP="00CA0BA8">
            <w:pPr>
              <w:tabs>
                <w:tab w:val="left" w:pos="0"/>
              </w:tabs>
              <w:rPr>
                <w:rFonts w:eastAsia="Arial Unicode MS" w:cs="Arial"/>
              </w:rPr>
            </w:pPr>
          </w:p>
        </w:tc>
        <w:tc>
          <w:tcPr>
            <w:tcW w:w="1145" w:type="dxa"/>
          </w:tcPr>
          <w:p w:rsidR="000458FE" w:rsidRPr="001A67EC" w:rsidRDefault="000458FE" w:rsidP="00CA0BA8">
            <w:pPr>
              <w:tabs>
                <w:tab w:val="left" w:pos="0"/>
              </w:tabs>
              <w:rPr>
                <w:rFonts w:eastAsia="Arial Unicode MS" w:cs="Arial"/>
              </w:rPr>
            </w:pPr>
          </w:p>
        </w:tc>
        <w:tc>
          <w:tcPr>
            <w:tcW w:w="1029" w:type="dxa"/>
            <w:shd w:val="clear" w:color="auto" w:fill="auto"/>
          </w:tcPr>
          <w:p w:rsidR="000458FE" w:rsidRPr="001A67EC" w:rsidRDefault="000458FE" w:rsidP="00CA0BA8">
            <w:pPr>
              <w:tabs>
                <w:tab w:val="left" w:pos="0"/>
              </w:tabs>
              <w:rPr>
                <w:rFonts w:eastAsia="Arial Unicode MS" w:cs="Arial"/>
              </w:rPr>
            </w:pPr>
          </w:p>
        </w:tc>
        <w:tc>
          <w:tcPr>
            <w:tcW w:w="1839" w:type="dxa"/>
            <w:shd w:val="clear" w:color="auto" w:fill="auto"/>
          </w:tcPr>
          <w:p w:rsidR="000458FE" w:rsidRPr="001A67EC" w:rsidRDefault="000458FE" w:rsidP="00CA0BA8">
            <w:pPr>
              <w:tabs>
                <w:tab w:val="left" w:pos="0"/>
                <w:tab w:val="left" w:pos="357"/>
              </w:tabs>
              <w:spacing w:line="240" w:lineRule="auto"/>
              <w:jc w:val="both"/>
              <w:rPr>
                <w:rFonts w:cs="Arial"/>
                <w:bCs/>
                <w:lang w:val="es-ES"/>
              </w:rPr>
            </w:pPr>
          </w:p>
        </w:tc>
      </w:tr>
      <w:tr w:rsidR="000458FE" w:rsidRPr="005225C1" w:rsidTr="001748B3">
        <w:trPr>
          <w:trHeight w:val="960"/>
        </w:trPr>
        <w:tc>
          <w:tcPr>
            <w:tcW w:w="884" w:type="dxa"/>
            <w:shd w:val="clear" w:color="auto" w:fill="auto"/>
          </w:tcPr>
          <w:p w:rsidR="000458FE" w:rsidRDefault="000458FE" w:rsidP="00CA0BA8">
            <w:pPr>
              <w:jc w:val="center"/>
              <w:rPr>
                <w:rFonts w:cs="Arial"/>
                <w:bCs/>
              </w:rPr>
            </w:pPr>
          </w:p>
          <w:p w:rsidR="000458FE" w:rsidRPr="001A67EC" w:rsidRDefault="000458FE" w:rsidP="00CA0BA8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</w:t>
            </w:r>
          </w:p>
        </w:tc>
        <w:tc>
          <w:tcPr>
            <w:tcW w:w="3100" w:type="dxa"/>
          </w:tcPr>
          <w:p w:rsidR="000458FE" w:rsidRPr="00E81660" w:rsidRDefault="000458FE" w:rsidP="00CA0BA8">
            <w:pPr>
              <w:numPr>
                <w:ilvl w:val="0"/>
                <w:numId w:val="3"/>
              </w:numPr>
              <w:tabs>
                <w:tab w:val="left" w:pos="0"/>
              </w:tabs>
              <w:rPr>
                <w:rFonts w:eastAsia="Arial Unicode MS" w:cs="Arial"/>
                <w:lang w:val="es-ES"/>
              </w:rPr>
            </w:pPr>
          </w:p>
        </w:tc>
        <w:tc>
          <w:tcPr>
            <w:tcW w:w="1045" w:type="dxa"/>
          </w:tcPr>
          <w:p w:rsidR="000458FE" w:rsidRPr="001A67EC" w:rsidRDefault="000458FE" w:rsidP="00CA0BA8">
            <w:pPr>
              <w:tabs>
                <w:tab w:val="left" w:pos="0"/>
              </w:tabs>
              <w:rPr>
                <w:rFonts w:eastAsia="Arial Unicode MS" w:cs="Arial"/>
              </w:rPr>
            </w:pPr>
          </w:p>
        </w:tc>
        <w:tc>
          <w:tcPr>
            <w:tcW w:w="1145" w:type="dxa"/>
          </w:tcPr>
          <w:p w:rsidR="000458FE" w:rsidRPr="001A67EC" w:rsidRDefault="000458FE" w:rsidP="00CA0BA8">
            <w:pPr>
              <w:tabs>
                <w:tab w:val="left" w:pos="0"/>
              </w:tabs>
              <w:rPr>
                <w:rFonts w:eastAsia="Arial Unicode MS" w:cs="Arial"/>
              </w:rPr>
            </w:pPr>
          </w:p>
        </w:tc>
        <w:tc>
          <w:tcPr>
            <w:tcW w:w="1029" w:type="dxa"/>
            <w:shd w:val="clear" w:color="auto" w:fill="auto"/>
          </w:tcPr>
          <w:p w:rsidR="000458FE" w:rsidRPr="001A67EC" w:rsidRDefault="000458FE" w:rsidP="00CA0BA8">
            <w:pPr>
              <w:tabs>
                <w:tab w:val="left" w:pos="0"/>
              </w:tabs>
              <w:rPr>
                <w:rFonts w:eastAsia="Arial Unicode MS" w:cs="Arial"/>
              </w:rPr>
            </w:pPr>
          </w:p>
        </w:tc>
        <w:tc>
          <w:tcPr>
            <w:tcW w:w="1839" w:type="dxa"/>
            <w:shd w:val="clear" w:color="auto" w:fill="auto"/>
          </w:tcPr>
          <w:p w:rsidR="000458FE" w:rsidRPr="001A67EC" w:rsidRDefault="000458FE" w:rsidP="00CA0BA8">
            <w:pPr>
              <w:rPr>
                <w:rFonts w:cs="Arial"/>
                <w:bCs/>
                <w:lang w:val="es-ES"/>
              </w:rPr>
            </w:pPr>
          </w:p>
        </w:tc>
      </w:tr>
      <w:tr w:rsidR="000458FE" w:rsidRPr="005225C1" w:rsidTr="001748B3">
        <w:trPr>
          <w:trHeight w:val="960"/>
        </w:trPr>
        <w:tc>
          <w:tcPr>
            <w:tcW w:w="884" w:type="dxa"/>
            <w:shd w:val="clear" w:color="auto" w:fill="auto"/>
          </w:tcPr>
          <w:p w:rsidR="000458FE" w:rsidRDefault="000458FE" w:rsidP="00CA0BA8">
            <w:pPr>
              <w:jc w:val="center"/>
              <w:rPr>
                <w:rFonts w:cs="Arial"/>
                <w:bCs/>
              </w:rPr>
            </w:pPr>
          </w:p>
          <w:p w:rsidR="000458FE" w:rsidRDefault="000458FE" w:rsidP="00CA0BA8">
            <w:pPr>
              <w:jc w:val="center"/>
              <w:rPr>
                <w:rFonts w:cs="Arial"/>
                <w:bCs/>
              </w:rPr>
            </w:pPr>
          </w:p>
          <w:p w:rsidR="000458FE" w:rsidRDefault="000458FE" w:rsidP="00CA0BA8">
            <w:pPr>
              <w:jc w:val="center"/>
              <w:rPr>
                <w:rFonts w:cs="Arial"/>
                <w:bCs/>
              </w:rPr>
            </w:pPr>
          </w:p>
          <w:p w:rsidR="000458FE" w:rsidRPr="001A67EC" w:rsidRDefault="000458FE" w:rsidP="00CA0BA8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4</w:t>
            </w:r>
          </w:p>
        </w:tc>
        <w:tc>
          <w:tcPr>
            <w:tcW w:w="3100" w:type="dxa"/>
          </w:tcPr>
          <w:p w:rsidR="000458FE" w:rsidRPr="001A67EC" w:rsidRDefault="000458FE" w:rsidP="00CA0BA8">
            <w:pPr>
              <w:rPr>
                <w:rFonts w:cs="Arial"/>
                <w:bCs/>
                <w:lang w:val="es-ES"/>
              </w:rPr>
            </w:pPr>
          </w:p>
        </w:tc>
        <w:tc>
          <w:tcPr>
            <w:tcW w:w="1045" w:type="dxa"/>
          </w:tcPr>
          <w:p w:rsidR="000458FE" w:rsidRPr="001A67EC" w:rsidRDefault="000458FE" w:rsidP="00CA0BA8">
            <w:pPr>
              <w:rPr>
                <w:rFonts w:cs="Arial"/>
                <w:bCs/>
                <w:lang w:val="es-ES"/>
              </w:rPr>
            </w:pPr>
          </w:p>
        </w:tc>
        <w:tc>
          <w:tcPr>
            <w:tcW w:w="1145" w:type="dxa"/>
          </w:tcPr>
          <w:p w:rsidR="000458FE" w:rsidRPr="001A67EC" w:rsidRDefault="000458FE" w:rsidP="00CA0BA8">
            <w:pPr>
              <w:rPr>
                <w:rFonts w:cs="Arial"/>
                <w:bCs/>
                <w:lang w:val="es-ES"/>
              </w:rPr>
            </w:pPr>
          </w:p>
        </w:tc>
        <w:tc>
          <w:tcPr>
            <w:tcW w:w="1029" w:type="dxa"/>
            <w:shd w:val="clear" w:color="auto" w:fill="auto"/>
          </w:tcPr>
          <w:p w:rsidR="000458FE" w:rsidRPr="001A67EC" w:rsidRDefault="000458FE" w:rsidP="00CA0BA8">
            <w:pPr>
              <w:rPr>
                <w:rFonts w:cs="Arial"/>
                <w:bCs/>
                <w:lang w:val="es-ES"/>
              </w:rPr>
            </w:pPr>
          </w:p>
        </w:tc>
        <w:tc>
          <w:tcPr>
            <w:tcW w:w="1839" w:type="dxa"/>
            <w:shd w:val="clear" w:color="auto" w:fill="auto"/>
          </w:tcPr>
          <w:p w:rsidR="000458FE" w:rsidRPr="001A67EC" w:rsidRDefault="000458FE" w:rsidP="00CA0BA8">
            <w:pPr>
              <w:rPr>
                <w:rFonts w:cs="Arial"/>
                <w:bCs/>
                <w:lang w:val="es-ES"/>
              </w:rPr>
            </w:pPr>
          </w:p>
        </w:tc>
      </w:tr>
    </w:tbl>
    <w:p w:rsidR="000458FE" w:rsidRDefault="000458FE" w:rsidP="000458FE">
      <w:pPr>
        <w:pStyle w:val="Sangra2detindependiente"/>
        <w:ind w:left="432"/>
        <w:jc w:val="both"/>
        <w:rPr>
          <w:rFonts w:eastAsia="Arial Unicode MS"/>
          <w:iCs/>
        </w:rPr>
      </w:pPr>
    </w:p>
    <w:p w:rsidR="000458FE" w:rsidRDefault="000458FE" w:rsidP="000458FE">
      <w:pPr>
        <w:pStyle w:val="Sangra2detindependiente"/>
        <w:ind w:left="432"/>
        <w:jc w:val="both"/>
        <w:rPr>
          <w:rFonts w:eastAsia="Arial Unicode MS"/>
          <w:iCs/>
        </w:rPr>
      </w:pPr>
    </w:p>
    <w:p w:rsidR="000458FE" w:rsidRDefault="000458FE" w:rsidP="000458FE">
      <w:pPr>
        <w:jc w:val="both"/>
        <w:rPr>
          <w:sz w:val="22"/>
          <w:szCs w:val="22"/>
          <w:lang w:val="es-PE"/>
        </w:rPr>
      </w:pPr>
      <w:r w:rsidRPr="00F2059F">
        <w:rPr>
          <w:sz w:val="22"/>
          <w:szCs w:val="22"/>
          <w:lang w:val="es-PE"/>
        </w:rPr>
        <w:t xml:space="preserve">      </w:t>
      </w:r>
    </w:p>
    <w:p w:rsidR="000458FE" w:rsidRDefault="000458FE" w:rsidP="000458FE">
      <w:pPr>
        <w:rPr>
          <w:lang w:val="es-PE"/>
        </w:rPr>
      </w:pPr>
      <w:r>
        <w:rPr>
          <w:lang w:val="es-PE"/>
        </w:rPr>
        <w:br w:type="page"/>
      </w:r>
    </w:p>
    <w:p w:rsidR="000458FE" w:rsidRPr="00F2059F" w:rsidRDefault="000458FE" w:rsidP="000458FE">
      <w:pPr>
        <w:jc w:val="both"/>
        <w:rPr>
          <w:sz w:val="22"/>
          <w:szCs w:val="22"/>
          <w:lang w:val="es-PE"/>
        </w:rPr>
      </w:pPr>
      <w:r w:rsidRPr="00F2059F">
        <w:rPr>
          <w:sz w:val="22"/>
          <w:szCs w:val="22"/>
          <w:lang w:val="es-PE"/>
        </w:rPr>
        <w:lastRenderedPageBreak/>
        <w:t xml:space="preserve"> El plan de Contingencia para los riesgos que se puedan presentar se define a continuación:</w:t>
      </w:r>
    </w:p>
    <w:p w:rsidR="000458FE" w:rsidRDefault="000458FE" w:rsidP="000458FE">
      <w:pPr>
        <w:rPr>
          <w:lang w:val="es-PE"/>
        </w:rPr>
      </w:pPr>
    </w:p>
    <w:tbl>
      <w:tblPr>
        <w:tblW w:w="9042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3"/>
        <w:gridCol w:w="1528"/>
        <w:gridCol w:w="6631"/>
      </w:tblGrid>
      <w:tr w:rsidR="000458FE" w:rsidRPr="005E0FAE" w:rsidTr="001748B3">
        <w:trPr>
          <w:trHeight w:val="254"/>
        </w:trPr>
        <w:tc>
          <w:tcPr>
            <w:tcW w:w="883" w:type="dxa"/>
            <w:shd w:val="clear" w:color="auto" w:fill="C00000"/>
          </w:tcPr>
          <w:p w:rsidR="000458FE" w:rsidRPr="00676DDD" w:rsidRDefault="000458FE" w:rsidP="00CA0BA8">
            <w:pPr>
              <w:jc w:val="center"/>
              <w:rPr>
                <w:rFonts w:eastAsia="Arial Unicode MS" w:cs="Arial"/>
                <w:b/>
                <w:bCs/>
                <w:color w:val="FFFFFF"/>
              </w:rPr>
            </w:pPr>
            <w:r>
              <w:rPr>
                <w:rFonts w:eastAsia="Arial Unicode MS" w:cs="Arial"/>
                <w:b/>
                <w:bCs/>
                <w:color w:val="FFFFFF"/>
              </w:rPr>
              <w:t xml:space="preserve">Id del Riesgo </w:t>
            </w:r>
          </w:p>
        </w:tc>
        <w:tc>
          <w:tcPr>
            <w:tcW w:w="1528" w:type="dxa"/>
            <w:shd w:val="clear" w:color="auto" w:fill="C00000"/>
          </w:tcPr>
          <w:p w:rsidR="000458FE" w:rsidRPr="00676DDD" w:rsidRDefault="000458FE" w:rsidP="00CA0BA8">
            <w:pPr>
              <w:jc w:val="center"/>
              <w:rPr>
                <w:rFonts w:cs="Arial"/>
                <w:b/>
                <w:bCs/>
                <w:color w:val="FFFFFF"/>
                <w:lang w:val="es-ES" w:eastAsia="es-ES"/>
              </w:rPr>
            </w:pPr>
            <w:r>
              <w:rPr>
                <w:rFonts w:cs="Arial"/>
                <w:b/>
                <w:bCs/>
                <w:color w:val="FFFFFF"/>
                <w:lang w:val="es-ES" w:eastAsia="es-ES"/>
              </w:rPr>
              <w:t xml:space="preserve">Riesgo </w:t>
            </w:r>
          </w:p>
        </w:tc>
        <w:tc>
          <w:tcPr>
            <w:tcW w:w="6631" w:type="dxa"/>
            <w:shd w:val="clear" w:color="auto" w:fill="C00000"/>
          </w:tcPr>
          <w:p w:rsidR="000458FE" w:rsidRPr="00676DDD" w:rsidRDefault="000458FE" w:rsidP="00CA0BA8">
            <w:pPr>
              <w:jc w:val="center"/>
              <w:rPr>
                <w:rFonts w:cs="Arial"/>
                <w:b/>
                <w:bCs/>
                <w:color w:val="FFFFFF"/>
                <w:lang w:val="es-ES" w:eastAsia="es-ES"/>
              </w:rPr>
            </w:pPr>
            <w:r>
              <w:rPr>
                <w:rFonts w:cs="Arial"/>
                <w:b/>
                <w:bCs/>
                <w:color w:val="FFFFFF"/>
                <w:lang w:val="es-ES" w:eastAsia="es-ES"/>
              </w:rPr>
              <w:t>Plan de Contingencia</w:t>
            </w:r>
          </w:p>
        </w:tc>
      </w:tr>
      <w:tr w:rsidR="000458FE" w:rsidRPr="005225C1" w:rsidTr="00CA0BA8">
        <w:trPr>
          <w:trHeight w:val="254"/>
        </w:trPr>
        <w:tc>
          <w:tcPr>
            <w:tcW w:w="883" w:type="dxa"/>
            <w:shd w:val="clear" w:color="auto" w:fill="auto"/>
          </w:tcPr>
          <w:p w:rsidR="000458FE" w:rsidRDefault="000458FE" w:rsidP="00CA0BA8">
            <w:pPr>
              <w:jc w:val="center"/>
              <w:rPr>
                <w:rFonts w:eastAsia="Arial Unicode MS" w:cs="Arial"/>
              </w:rPr>
            </w:pPr>
          </w:p>
          <w:p w:rsidR="000458FE" w:rsidRPr="001A67EC" w:rsidRDefault="000458FE" w:rsidP="00CA0BA8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</w:t>
            </w:r>
          </w:p>
        </w:tc>
        <w:tc>
          <w:tcPr>
            <w:tcW w:w="1528" w:type="dxa"/>
          </w:tcPr>
          <w:p w:rsidR="000458FE" w:rsidRPr="007F3D7A" w:rsidRDefault="000458FE" w:rsidP="00CA0BA8">
            <w:pPr>
              <w:rPr>
                <w:rFonts w:eastAsia="Arial Unicode MS" w:cs="Arial"/>
              </w:rPr>
            </w:pPr>
          </w:p>
        </w:tc>
        <w:tc>
          <w:tcPr>
            <w:tcW w:w="6631" w:type="dxa"/>
          </w:tcPr>
          <w:p w:rsidR="000458FE" w:rsidRPr="007F3D7A" w:rsidRDefault="000458FE" w:rsidP="00CA0BA8">
            <w:pPr>
              <w:rPr>
                <w:rFonts w:eastAsia="Arial Unicode MS" w:cs="Arial"/>
                <w:bCs/>
              </w:rPr>
            </w:pPr>
          </w:p>
        </w:tc>
      </w:tr>
      <w:tr w:rsidR="000458FE" w:rsidRPr="005225C1" w:rsidTr="00CA0BA8">
        <w:trPr>
          <w:trHeight w:val="254"/>
        </w:trPr>
        <w:tc>
          <w:tcPr>
            <w:tcW w:w="883" w:type="dxa"/>
            <w:shd w:val="clear" w:color="auto" w:fill="auto"/>
          </w:tcPr>
          <w:p w:rsidR="000458FE" w:rsidRDefault="000458FE" w:rsidP="00CA0BA8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2</w:t>
            </w:r>
          </w:p>
        </w:tc>
        <w:tc>
          <w:tcPr>
            <w:tcW w:w="1528" w:type="dxa"/>
          </w:tcPr>
          <w:p w:rsidR="000458FE" w:rsidRPr="007F3D7A" w:rsidRDefault="000458FE" w:rsidP="00CA0BA8">
            <w:pPr>
              <w:rPr>
                <w:rFonts w:eastAsia="Arial Unicode MS"/>
                <w:iCs/>
              </w:rPr>
            </w:pPr>
          </w:p>
        </w:tc>
        <w:tc>
          <w:tcPr>
            <w:tcW w:w="6631" w:type="dxa"/>
          </w:tcPr>
          <w:p w:rsidR="000458FE" w:rsidRPr="007F3D7A" w:rsidRDefault="000458FE" w:rsidP="00CA0BA8">
            <w:pPr>
              <w:rPr>
                <w:rFonts w:eastAsia="Arial Unicode MS"/>
                <w:iCs/>
              </w:rPr>
            </w:pPr>
          </w:p>
        </w:tc>
      </w:tr>
      <w:tr w:rsidR="000458FE" w:rsidRPr="005225C1" w:rsidTr="001748B3">
        <w:trPr>
          <w:trHeight w:val="218"/>
        </w:trPr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458FE" w:rsidRDefault="000458FE" w:rsidP="00CA0BA8">
            <w:pPr>
              <w:jc w:val="center"/>
              <w:rPr>
                <w:rFonts w:eastAsia="Arial Unicode MS" w:cs="Arial"/>
              </w:rPr>
            </w:pPr>
          </w:p>
          <w:p w:rsidR="000458FE" w:rsidRDefault="000458FE" w:rsidP="00CA0BA8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3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58FE" w:rsidRPr="007F3D7A" w:rsidRDefault="000458FE" w:rsidP="00CA0BA8">
            <w:pPr>
              <w:rPr>
                <w:rFonts w:eastAsia="Arial Unicode MS"/>
                <w:iCs/>
              </w:rPr>
            </w:pPr>
          </w:p>
        </w:tc>
        <w:tc>
          <w:tcPr>
            <w:tcW w:w="6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58FE" w:rsidRPr="007F3D7A" w:rsidRDefault="000458FE" w:rsidP="00CA0BA8">
            <w:pPr>
              <w:rPr>
                <w:rFonts w:eastAsia="Arial Unicode MS"/>
                <w:iCs/>
              </w:rPr>
            </w:pPr>
          </w:p>
        </w:tc>
      </w:tr>
      <w:tr w:rsidR="000458FE" w:rsidRPr="005225C1" w:rsidTr="001748B3">
        <w:trPr>
          <w:trHeight w:val="65"/>
        </w:trPr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458FE" w:rsidRDefault="000458FE" w:rsidP="00CA0BA8">
            <w:pPr>
              <w:jc w:val="center"/>
              <w:rPr>
                <w:rFonts w:eastAsia="Arial Unicode MS" w:cs="Arial"/>
              </w:rPr>
            </w:pPr>
          </w:p>
          <w:p w:rsidR="000458FE" w:rsidRDefault="000458FE" w:rsidP="00CA0BA8">
            <w:pPr>
              <w:jc w:val="center"/>
              <w:rPr>
                <w:rFonts w:eastAsia="Arial Unicode MS" w:cs="Arial"/>
              </w:rPr>
            </w:pPr>
          </w:p>
          <w:p w:rsidR="000458FE" w:rsidRDefault="000458FE" w:rsidP="00CA0BA8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4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58FE" w:rsidRPr="00F83BD9" w:rsidRDefault="000458FE" w:rsidP="00CA0BA8">
            <w:pPr>
              <w:rPr>
                <w:rFonts w:eastAsia="Arial Unicode MS"/>
                <w:iCs/>
                <w:lang w:val="es-ES"/>
              </w:rPr>
            </w:pPr>
          </w:p>
        </w:tc>
        <w:tc>
          <w:tcPr>
            <w:tcW w:w="6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58FE" w:rsidRPr="007F3D7A" w:rsidRDefault="000458FE" w:rsidP="00CA0BA8">
            <w:pPr>
              <w:rPr>
                <w:rFonts w:eastAsia="Arial Unicode MS"/>
                <w:iCs/>
              </w:rPr>
            </w:pPr>
          </w:p>
        </w:tc>
      </w:tr>
    </w:tbl>
    <w:p w:rsidR="000458FE" w:rsidRPr="00A454B2" w:rsidRDefault="000458FE" w:rsidP="000458FE">
      <w:pPr>
        <w:ind w:left="360"/>
      </w:pPr>
    </w:p>
    <w:bookmarkEnd w:id="56"/>
    <w:p w:rsidR="008F6780" w:rsidRPr="00A454B2" w:rsidRDefault="008F6780" w:rsidP="000C487D">
      <w:pPr>
        <w:ind w:left="360"/>
      </w:pPr>
    </w:p>
    <w:sectPr w:rsidR="008F6780" w:rsidRPr="00A454B2" w:rsidSect="004926D4">
      <w:headerReference w:type="default" r:id="rId13"/>
      <w:footerReference w:type="default" r:id="rId14"/>
      <w:headerReference w:type="first" r:id="rId15"/>
      <w:type w:val="continuous"/>
      <w:pgSz w:w="12240" w:h="15840" w:code="1"/>
      <w:pgMar w:top="1808" w:right="1440" w:bottom="1440" w:left="1440" w:header="720" w:footer="720" w:gutter="0"/>
      <w:pgNumType w:start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0F0" w:rsidRDefault="00F300F0">
      <w:r>
        <w:separator/>
      </w:r>
    </w:p>
  </w:endnote>
  <w:endnote w:type="continuationSeparator" w:id="0">
    <w:p w:rsidR="00F300F0" w:rsidRDefault="00F30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Goth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F0E" w:rsidRPr="00AE4EF0" w:rsidRDefault="000F1F0E" w:rsidP="00AE4EF0">
    <w:pPr>
      <w:pStyle w:val="Piedepgina"/>
      <w:pBdr>
        <w:top w:val="single" w:sz="4" w:space="1" w:color="auto"/>
      </w:pBdr>
      <w:tabs>
        <w:tab w:val="left" w:pos="0"/>
        <w:tab w:val="left" w:pos="7740"/>
      </w:tabs>
      <w:ind w:right="18"/>
      <w:rPr>
        <w:rStyle w:val="Nmerodepgina"/>
        <w:sz w:val="16"/>
        <w:szCs w:val="16"/>
      </w:rPr>
    </w:pPr>
    <w:r w:rsidRPr="00AE4EF0">
      <w:rPr>
        <w:sz w:val="16"/>
        <w:szCs w:val="16"/>
      </w:rPr>
      <w:t>Confidencial</w:t>
    </w:r>
    <w:r w:rsidRPr="00AE4EF0">
      <w:rPr>
        <w:sz w:val="16"/>
        <w:szCs w:val="16"/>
      </w:rPr>
      <w:tab/>
      <w:t>Análisis y Diseño</w:t>
    </w:r>
    <w:r w:rsidRPr="00AE4EF0">
      <w:rPr>
        <w:sz w:val="16"/>
        <w:szCs w:val="16"/>
      </w:rPr>
      <w:tab/>
    </w:r>
    <w:r w:rsidRPr="00AE4EF0">
      <w:rPr>
        <w:rStyle w:val="Nmerodepgina"/>
        <w:sz w:val="16"/>
        <w:szCs w:val="16"/>
      </w:rPr>
      <w:t xml:space="preserve">Página Nº </w:t>
    </w:r>
    <w:r w:rsidRPr="009C0FA3">
      <w:rPr>
        <w:rStyle w:val="Nmerodepgina"/>
        <w:sz w:val="16"/>
        <w:szCs w:val="16"/>
      </w:rPr>
      <w:fldChar w:fldCharType="begin"/>
    </w:r>
    <w:r w:rsidRPr="00AE4EF0">
      <w:rPr>
        <w:rStyle w:val="Nmerodepgina"/>
        <w:sz w:val="16"/>
        <w:szCs w:val="16"/>
      </w:rPr>
      <w:instrText xml:space="preserve">PAGE  </w:instrText>
    </w:r>
    <w:r w:rsidRPr="009C0FA3">
      <w:rPr>
        <w:rStyle w:val="Nmerodepgina"/>
        <w:sz w:val="16"/>
        <w:szCs w:val="16"/>
      </w:rPr>
      <w:fldChar w:fldCharType="separate"/>
    </w:r>
    <w:r w:rsidR="00D90338">
      <w:rPr>
        <w:rStyle w:val="Nmerodepgina"/>
        <w:noProof/>
        <w:sz w:val="16"/>
        <w:szCs w:val="16"/>
      </w:rPr>
      <w:t>13</w:t>
    </w:r>
    <w:r w:rsidRPr="009C0FA3">
      <w:rPr>
        <w:rStyle w:val="Nmerodepgina"/>
        <w:sz w:val="16"/>
        <w:szCs w:val="16"/>
      </w:rPr>
      <w:fldChar w:fldCharType="end"/>
    </w:r>
    <w:r w:rsidRPr="00AE4EF0">
      <w:rPr>
        <w:rStyle w:val="Nmerodepgina"/>
        <w:sz w:val="16"/>
        <w:szCs w:val="16"/>
      </w:rPr>
      <w:t xml:space="preserve"> </w:t>
    </w:r>
  </w:p>
  <w:p w:rsidR="000F1F0E" w:rsidRPr="00295994" w:rsidRDefault="000F1F0E" w:rsidP="00AE4EF0">
    <w:pPr>
      <w:jc w:val="center"/>
      <w:rPr>
        <w:sz w:val="16"/>
        <w:szCs w:val="16"/>
        <w:lang w:val="es-MX"/>
      </w:rPr>
    </w:pPr>
  </w:p>
  <w:p w:rsidR="000F1F0E" w:rsidRPr="00AE4EF0" w:rsidRDefault="000F1F0E" w:rsidP="00AE4EF0">
    <w:pPr>
      <w:spacing w:line="240" w:lineRule="auto"/>
      <w:jc w:val="center"/>
      <w:rPr>
        <w:sz w:val="18"/>
      </w:rPr>
    </w:pPr>
    <w:r w:rsidRPr="00AE4EF0">
      <w:rPr>
        <w:sz w:val="18"/>
      </w:rPr>
      <w:t>ACTITUD TECNOLOGIA</w:t>
    </w:r>
  </w:p>
  <w:p w:rsidR="000F1F0E" w:rsidRPr="00AE4EF0" w:rsidRDefault="000F1F0E" w:rsidP="00AE4EF0">
    <w:pPr>
      <w:spacing w:line="240" w:lineRule="auto"/>
      <w:jc w:val="center"/>
      <w:rPr>
        <w:sz w:val="18"/>
      </w:rPr>
    </w:pPr>
    <w:r w:rsidRPr="00AE4EF0">
      <w:rPr>
        <w:sz w:val="18"/>
      </w:rPr>
      <w:t xml:space="preserve">Santa Beatriz 100, oficina 404, Providencia, Santiago, </w:t>
    </w:r>
    <w:r w:rsidRPr="004E3620">
      <w:rPr>
        <w:rFonts w:cs="Arial"/>
        <w:spacing w:val="22"/>
        <w:sz w:val="18"/>
        <w:szCs w:val="18"/>
      </w:rPr>
      <w:sym w:font="Wingdings 2" w:char="F027"/>
    </w:r>
    <w:r w:rsidRPr="00AE4EF0">
      <w:rPr>
        <w:rFonts w:cs="Arial"/>
        <w:spacing w:val="22"/>
        <w:sz w:val="18"/>
        <w:szCs w:val="18"/>
      </w:rPr>
      <w:t xml:space="preserve"> (562)2463119</w:t>
    </w:r>
  </w:p>
  <w:p w:rsidR="000F1F0E" w:rsidRPr="00DF1D8F" w:rsidRDefault="00F300F0" w:rsidP="00AE4EF0">
    <w:pPr>
      <w:spacing w:line="240" w:lineRule="auto"/>
      <w:jc w:val="center"/>
      <w:rPr>
        <w:sz w:val="18"/>
      </w:rPr>
    </w:pPr>
    <w:hyperlink r:id="rId1" w:history="1">
      <w:r w:rsidR="000F1F0E" w:rsidRPr="00C37B73">
        <w:rPr>
          <w:rStyle w:val="Hipervnculo"/>
          <w:sz w:val="18"/>
        </w:rPr>
        <w:t>www.actitudtecnologia.cl</w:t>
      </w:r>
    </w:hyperlink>
  </w:p>
  <w:p w:rsidR="000F1F0E" w:rsidRDefault="000F1F0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0F0" w:rsidRDefault="00F300F0">
      <w:r>
        <w:separator/>
      </w:r>
    </w:p>
  </w:footnote>
  <w:footnote w:type="continuationSeparator" w:id="0">
    <w:p w:rsidR="00F300F0" w:rsidRDefault="00F300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F0E" w:rsidRPr="00E1208B" w:rsidRDefault="002E4F31" w:rsidP="00E1208B">
    <w:pPr>
      <w:pStyle w:val="Encabezado"/>
      <w:tabs>
        <w:tab w:val="clear" w:pos="8640"/>
        <w:tab w:val="right" w:pos="9356"/>
      </w:tabs>
      <w:rPr>
        <w:lang w:val="es-AR"/>
      </w:rPr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566D7182" wp14:editId="3FA87134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876300" cy="57594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575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F1F0E">
      <w:rPr>
        <w:lang w:val="es-AR"/>
      </w:rPr>
      <w:t xml:space="preserve">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10"/>
      <w:gridCol w:w="2700"/>
      <w:gridCol w:w="3416"/>
    </w:tblGrid>
    <w:tr w:rsidR="000F1F0E">
      <w:tc>
        <w:tcPr>
          <w:tcW w:w="3310" w:type="dxa"/>
        </w:tcPr>
        <w:p w:rsidR="000F1F0E" w:rsidRDefault="000F1F0E">
          <w:pPr>
            <w:pStyle w:val="Encabezado"/>
            <w:spacing w:line="240" w:lineRule="auto"/>
            <w:rPr>
              <w:rFonts w:cs="Arial"/>
              <w:sz w:val="4"/>
            </w:rPr>
          </w:pPr>
        </w:p>
        <w:p w:rsidR="000F1F0E" w:rsidRDefault="000F1F0E">
          <w:pPr>
            <w:pStyle w:val="Encabezado"/>
            <w:spacing w:line="240" w:lineRule="auto"/>
            <w:rPr>
              <w:rFonts w:cs="Arial"/>
              <w:sz w:val="18"/>
            </w:rPr>
          </w:pPr>
          <w:del w:id="59" w:author="alexa" w:date="2010-06-22T15:25:00Z">
            <w:r w:rsidDel="004926D4">
              <w:rPr>
                <w:rFonts w:cs="Arial"/>
                <w:sz w:val="18"/>
              </w:rPr>
              <w:delText>ADEXUS S.A.</w:delText>
            </w:r>
          </w:del>
          <w:ins w:id="60" w:author="alexa" w:date="2010-06-22T15:25:00Z">
            <w:r>
              <w:rPr>
                <w:rFonts w:cs="Arial"/>
                <w:sz w:val="18"/>
              </w:rPr>
              <w:t>P</w:t>
            </w:r>
          </w:ins>
        </w:p>
      </w:tc>
      <w:tc>
        <w:tcPr>
          <w:tcW w:w="2700" w:type="dxa"/>
        </w:tcPr>
        <w:p w:rsidR="000F1F0E" w:rsidRDefault="000F1F0E">
          <w:pPr>
            <w:pStyle w:val="Encabezado"/>
            <w:spacing w:line="240" w:lineRule="auto"/>
            <w:rPr>
              <w:rFonts w:cs="Arial"/>
              <w:sz w:val="4"/>
            </w:rPr>
          </w:pPr>
        </w:p>
        <w:p w:rsidR="000F1F0E" w:rsidRDefault="000F1F0E">
          <w:pPr>
            <w:pStyle w:val="Encabezado"/>
            <w:spacing w:line="240" w:lineRule="auto"/>
            <w:rPr>
              <w:rFonts w:cs="Arial"/>
              <w:sz w:val="18"/>
            </w:rPr>
          </w:pPr>
        </w:p>
      </w:tc>
      <w:tc>
        <w:tcPr>
          <w:tcW w:w="3416" w:type="dxa"/>
        </w:tcPr>
        <w:p w:rsidR="000F1F0E" w:rsidRDefault="000F1F0E">
          <w:pPr>
            <w:pStyle w:val="Encabezado"/>
            <w:spacing w:line="240" w:lineRule="auto"/>
            <w:rPr>
              <w:rFonts w:cs="Arial"/>
              <w:sz w:val="4"/>
            </w:rPr>
          </w:pPr>
        </w:p>
        <w:p w:rsidR="000F1F0E" w:rsidRDefault="000F1F0E">
          <w:pPr>
            <w:pStyle w:val="Encabezado"/>
            <w:spacing w:line="240" w:lineRule="auto"/>
            <w:rPr>
              <w:rFonts w:cs="Arial"/>
              <w:sz w:val="18"/>
            </w:rPr>
          </w:pPr>
          <w:r>
            <w:rPr>
              <w:rFonts w:cs="Arial"/>
              <w:sz w:val="18"/>
            </w:rPr>
            <w:t>Versión:  3.0</w:t>
          </w:r>
        </w:p>
      </w:tc>
    </w:tr>
    <w:tr w:rsidR="000F1F0E">
      <w:tc>
        <w:tcPr>
          <w:tcW w:w="6010" w:type="dxa"/>
          <w:gridSpan w:val="2"/>
        </w:tcPr>
        <w:p w:rsidR="000F1F0E" w:rsidRDefault="000F1F0E">
          <w:pPr>
            <w:pStyle w:val="Encabezado"/>
            <w:spacing w:line="240" w:lineRule="auto"/>
            <w:rPr>
              <w:rFonts w:cs="Arial"/>
              <w:sz w:val="4"/>
            </w:rPr>
          </w:pPr>
        </w:p>
        <w:p w:rsidR="000F1F0E" w:rsidRDefault="000F1F0E">
          <w:pPr>
            <w:pStyle w:val="Encabezado"/>
            <w:spacing w:line="240" w:lineRule="auto"/>
            <w:rPr>
              <w:rFonts w:cs="Arial"/>
              <w:sz w:val="18"/>
            </w:rPr>
          </w:pPr>
          <w:r>
            <w:rPr>
              <w:rFonts w:cs="Arial"/>
              <w:sz w:val="18"/>
            </w:rPr>
            <w:t>Nombre del Proyecto:</w:t>
          </w:r>
        </w:p>
      </w:tc>
      <w:tc>
        <w:tcPr>
          <w:tcW w:w="3416" w:type="dxa"/>
        </w:tcPr>
        <w:p w:rsidR="000F1F0E" w:rsidRDefault="000F1F0E">
          <w:pPr>
            <w:pStyle w:val="Encabezado"/>
            <w:spacing w:line="240" w:lineRule="auto"/>
            <w:rPr>
              <w:rFonts w:cs="Arial"/>
              <w:sz w:val="4"/>
            </w:rPr>
          </w:pPr>
        </w:p>
        <w:p w:rsidR="000F1F0E" w:rsidRDefault="000F1F0E">
          <w:pPr>
            <w:pStyle w:val="Encabezado"/>
            <w:rPr>
              <w:rFonts w:cs="Arial"/>
              <w:sz w:val="18"/>
            </w:rPr>
          </w:pPr>
          <w:r>
            <w:rPr>
              <w:rFonts w:cs="Arial"/>
              <w:sz w:val="18"/>
            </w:rPr>
            <w:t>Fecha de Emisión</w:t>
          </w:r>
        </w:p>
      </w:tc>
    </w:tr>
    <w:tr w:rsidR="000F1F0E">
      <w:tc>
        <w:tcPr>
          <w:tcW w:w="9426" w:type="dxa"/>
          <w:gridSpan w:val="3"/>
        </w:tcPr>
        <w:p w:rsidR="000F1F0E" w:rsidRDefault="000F1F0E">
          <w:pPr>
            <w:pStyle w:val="Encabezado"/>
            <w:spacing w:line="240" w:lineRule="auto"/>
            <w:rPr>
              <w:rFonts w:cs="Arial"/>
              <w:sz w:val="4"/>
            </w:rPr>
          </w:pPr>
        </w:p>
        <w:p w:rsidR="000F1F0E" w:rsidRDefault="000F1F0E">
          <w:pPr>
            <w:pStyle w:val="Encabezado"/>
            <w:spacing w:line="240" w:lineRule="auto"/>
            <w:rPr>
              <w:rFonts w:cs="Arial"/>
              <w:sz w:val="18"/>
            </w:rPr>
          </w:pPr>
          <w:r>
            <w:rPr>
              <w:rFonts w:cs="Arial"/>
              <w:b/>
              <w:sz w:val="18"/>
            </w:rPr>
            <w:t>Plan del Proyecto</w:t>
          </w:r>
        </w:p>
      </w:tc>
    </w:tr>
  </w:tbl>
  <w:p w:rsidR="000F1F0E" w:rsidRDefault="000F1F0E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1"/>
    <w:multiLevelType w:val="multilevel"/>
    <w:tmpl w:val="00000001"/>
    <w:name w:val="Outlin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cs="StarSymbol"/>
        <w:sz w:val="18"/>
        <w:szCs w:val="18"/>
      </w:rPr>
    </w:lvl>
  </w:abstractNum>
  <w:abstractNum w:abstractNumId="3">
    <w:nsid w:val="00BD78E2"/>
    <w:multiLevelType w:val="hybridMultilevel"/>
    <w:tmpl w:val="A6F6D6F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D63C42"/>
    <w:multiLevelType w:val="hybridMultilevel"/>
    <w:tmpl w:val="23A2519A"/>
    <w:lvl w:ilvl="0" w:tplc="0F8E0B2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74B691A"/>
    <w:multiLevelType w:val="hybridMultilevel"/>
    <w:tmpl w:val="76D4193A"/>
    <w:lvl w:ilvl="0" w:tplc="34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>
    <w:nsid w:val="099B30A0"/>
    <w:multiLevelType w:val="hybridMultilevel"/>
    <w:tmpl w:val="4802CBA0"/>
    <w:lvl w:ilvl="0" w:tplc="34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09B46658"/>
    <w:multiLevelType w:val="multilevel"/>
    <w:tmpl w:val="B606A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7"/>
        </w:tabs>
        <w:ind w:left="1925" w:hanging="648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14912623"/>
    <w:multiLevelType w:val="hybridMultilevel"/>
    <w:tmpl w:val="320A044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E2E138B"/>
    <w:multiLevelType w:val="hybridMultilevel"/>
    <w:tmpl w:val="020E4F1C"/>
    <w:lvl w:ilvl="0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57D73CE"/>
    <w:multiLevelType w:val="singleLevel"/>
    <w:tmpl w:val="52B669A6"/>
    <w:lvl w:ilvl="0">
      <w:start w:val="1"/>
      <w:numFmt w:val="bullet"/>
      <w:pStyle w:val="Bullet"/>
      <w:lvlText w:val="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64A122F"/>
    <w:multiLevelType w:val="hybridMultilevel"/>
    <w:tmpl w:val="7BAE5032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B7D0BB6"/>
    <w:multiLevelType w:val="hybridMultilevel"/>
    <w:tmpl w:val="D3AAAFB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BE64505"/>
    <w:multiLevelType w:val="hybridMultilevel"/>
    <w:tmpl w:val="FCF635D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DBC46BC"/>
    <w:multiLevelType w:val="multilevel"/>
    <w:tmpl w:val="CD9C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 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57"/>
        </w:tabs>
        <w:ind w:left="2285" w:hanging="648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5">
    <w:nsid w:val="2EF17FC7"/>
    <w:multiLevelType w:val="hybridMultilevel"/>
    <w:tmpl w:val="743C9A6C"/>
    <w:lvl w:ilvl="0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79D5138"/>
    <w:multiLevelType w:val="hybridMultilevel"/>
    <w:tmpl w:val="4E383A4C"/>
    <w:lvl w:ilvl="0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392465C5"/>
    <w:multiLevelType w:val="hybridMultilevel"/>
    <w:tmpl w:val="EAFA1AB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C3875D0"/>
    <w:multiLevelType w:val="hybridMultilevel"/>
    <w:tmpl w:val="025279A6"/>
    <w:lvl w:ilvl="0" w:tplc="9008F96A">
      <w:start w:val="1"/>
      <w:numFmt w:val="bullet"/>
      <w:lvlText w:val=""/>
      <w:lvlJc w:val="left"/>
      <w:pPr>
        <w:ind w:left="34" w:hanging="360"/>
      </w:pPr>
      <w:rPr>
        <w:rFonts w:ascii="Wingdings" w:hAnsi="Wingdings" w:hint="default"/>
      </w:rPr>
    </w:lvl>
    <w:lvl w:ilvl="1" w:tplc="EC4A55E4">
      <w:start w:val="1"/>
      <w:numFmt w:val="bullet"/>
      <w:lvlText w:val="o"/>
      <w:lvlJc w:val="left"/>
      <w:pPr>
        <w:ind w:left="754" w:hanging="360"/>
      </w:pPr>
      <w:rPr>
        <w:rFonts w:ascii="Courier New" w:hAnsi="Courier New" w:cs="Courier New" w:hint="default"/>
      </w:rPr>
    </w:lvl>
    <w:lvl w:ilvl="2" w:tplc="A556519C">
      <w:start w:val="1"/>
      <w:numFmt w:val="bullet"/>
      <w:lvlText w:val=""/>
      <w:lvlJc w:val="left"/>
      <w:pPr>
        <w:ind w:left="1474" w:hanging="360"/>
      </w:pPr>
      <w:rPr>
        <w:rFonts w:ascii="Wingdings" w:hAnsi="Wingdings" w:hint="default"/>
      </w:rPr>
    </w:lvl>
    <w:lvl w:ilvl="3" w:tplc="5F78D30E">
      <w:start w:val="1"/>
      <w:numFmt w:val="bullet"/>
      <w:lvlText w:val=""/>
      <w:lvlJc w:val="left"/>
      <w:pPr>
        <w:ind w:left="2194" w:hanging="360"/>
      </w:pPr>
      <w:rPr>
        <w:rFonts w:ascii="Symbol" w:hAnsi="Symbol" w:hint="default"/>
      </w:rPr>
    </w:lvl>
    <w:lvl w:ilvl="4" w:tplc="63566204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5" w:tplc="C16498D4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6" w:tplc="AD9476F0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7" w:tplc="5E22B1E6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8" w:tplc="5C906314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</w:abstractNum>
  <w:abstractNum w:abstractNumId="19">
    <w:nsid w:val="41E22F00"/>
    <w:multiLevelType w:val="multilevel"/>
    <w:tmpl w:val="EA066F3E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8"/>
        <w:szCs w:val="28"/>
      </w:rPr>
    </w:lvl>
    <w:lvl w:ilvl="1">
      <w:start w:val="1"/>
      <w:numFmt w:val="decimal"/>
      <w:lvlText w:val="%1.%2. "/>
      <w:lvlJc w:val="left"/>
      <w:pPr>
        <w:tabs>
          <w:tab w:val="num" w:pos="2592"/>
        </w:tabs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797"/>
        </w:tabs>
        <w:ind w:left="3725" w:hanging="648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120" w:hanging="1440"/>
      </w:pPr>
      <w:rPr>
        <w:rFonts w:hint="default"/>
      </w:rPr>
    </w:lvl>
  </w:abstractNum>
  <w:abstractNum w:abstractNumId="20">
    <w:nsid w:val="45EE7679"/>
    <w:multiLevelType w:val="multilevel"/>
    <w:tmpl w:val="7896932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1.%2. "/>
      <w:lvlJc w:val="left"/>
      <w:pPr>
        <w:tabs>
          <w:tab w:val="num" w:pos="2592"/>
        </w:tabs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797"/>
        </w:tabs>
        <w:ind w:left="3725" w:hanging="648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120" w:hanging="1440"/>
      </w:pPr>
      <w:rPr>
        <w:rFonts w:hint="default"/>
      </w:rPr>
    </w:lvl>
  </w:abstractNum>
  <w:abstractNum w:abstractNumId="21">
    <w:nsid w:val="46E33005"/>
    <w:multiLevelType w:val="hybridMultilevel"/>
    <w:tmpl w:val="BBCE7A0E"/>
    <w:lvl w:ilvl="0" w:tplc="AF6C3D1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7688C3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7321A8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1A8158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E0CD31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5A832C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93C981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6844A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9ACFB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78E4D64"/>
    <w:multiLevelType w:val="hybridMultilevel"/>
    <w:tmpl w:val="7F08F5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CD3811"/>
    <w:multiLevelType w:val="hybridMultilevel"/>
    <w:tmpl w:val="ABE6437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B681C5D"/>
    <w:multiLevelType w:val="multilevel"/>
    <w:tmpl w:val="EFC26A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1.%2. "/>
      <w:lvlJc w:val="left"/>
      <w:pPr>
        <w:tabs>
          <w:tab w:val="num" w:pos="2232"/>
        </w:tabs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194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3437"/>
        </w:tabs>
        <w:ind w:left="3365" w:hanging="648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760" w:hanging="1440"/>
      </w:pPr>
      <w:rPr>
        <w:rFonts w:hint="default"/>
      </w:rPr>
    </w:lvl>
  </w:abstractNum>
  <w:abstractNum w:abstractNumId="25">
    <w:nsid w:val="4CA16FC5"/>
    <w:multiLevelType w:val="hybridMultilevel"/>
    <w:tmpl w:val="74D6A1C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EA31809"/>
    <w:multiLevelType w:val="hybridMultilevel"/>
    <w:tmpl w:val="AC7212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AE0FE1"/>
    <w:multiLevelType w:val="hybridMultilevel"/>
    <w:tmpl w:val="D3505404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54AE5FD4"/>
    <w:multiLevelType w:val="hybridMultilevel"/>
    <w:tmpl w:val="31FACC80"/>
    <w:lvl w:ilvl="0" w:tplc="8618BA5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56AF48E4"/>
    <w:multiLevelType w:val="hybridMultilevel"/>
    <w:tmpl w:val="23C4700E"/>
    <w:lvl w:ilvl="0" w:tplc="12E059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33DB5"/>
    <w:multiLevelType w:val="hybridMultilevel"/>
    <w:tmpl w:val="14044022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EB70FA"/>
    <w:multiLevelType w:val="multilevel"/>
    <w:tmpl w:val="789693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1.%2. "/>
      <w:lvlJc w:val="left"/>
      <w:pPr>
        <w:tabs>
          <w:tab w:val="num" w:pos="2232"/>
        </w:tabs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437"/>
        </w:tabs>
        <w:ind w:left="3365" w:hanging="648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760" w:hanging="1440"/>
      </w:pPr>
      <w:rPr>
        <w:rFonts w:hint="default"/>
      </w:rPr>
    </w:lvl>
  </w:abstractNum>
  <w:abstractNum w:abstractNumId="32">
    <w:nsid w:val="5956099B"/>
    <w:multiLevelType w:val="multilevel"/>
    <w:tmpl w:val="789693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1.%2. "/>
      <w:lvlJc w:val="left"/>
      <w:pPr>
        <w:tabs>
          <w:tab w:val="num" w:pos="2232"/>
        </w:tabs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437"/>
        </w:tabs>
        <w:ind w:left="3365" w:hanging="648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760" w:hanging="1440"/>
      </w:pPr>
      <w:rPr>
        <w:rFonts w:hint="default"/>
      </w:rPr>
    </w:lvl>
  </w:abstractNum>
  <w:abstractNum w:abstractNumId="33">
    <w:nsid w:val="5CB44139"/>
    <w:multiLevelType w:val="hybridMultilevel"/>
    <w:tmpl w:val="BB5EADF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F51772B"/>
    <w:multiLevelType w:val="hybridMultilevel"/>
    <w:tmpl w:val="0DEEA9A4"/>
    <w:lvl w:ilvl="0" w:tplc="340A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5">
    <w:nsid w:val="5F952A41"/>
    <w:multiLevelType w:val="hybridMultilevel"/>
    <w:tmpl w:val="7D8E4C5A"/>
    <w:lvl w:ilvl="0" w:tplc="3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54A2030"/>
    <w:multiLevelType w:val="hybridMultilevel"/>
    <w:tmpl w:val="FAB0D332"/>
    <w:lvl w:ilvl="0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>
    <w:nsid w:val="67D77A7A"/>
    <w:multiLevelType w:val="hybridMultilevel"/>
    <w:tmpl w:val="E188BD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6E1BBF"/>
    <w:multiLevelType w:val="hybridMultilevel"/>
    <w:tmpl w:val="5F34E648"/>
    <w:lvl w:ilvl="0" w:tplc="340A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39">
    <w:nsid w:val="6DF64C8E"/>
    <w:multiLevelType w:val="hybridMultilevel"/>
    <w:tmpl w:val="7730D49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5B7335A"/>
    <w:multiLevelType w:val="hybridMultilevel"/>
    <w:tmpl w:val="4BB60A06"/>
    <w:lvl w:ilvl="0" w:tplc="34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1">
    <w:nsid w:val="78E300A9"/>
    <w:multiLevelType w:val="multilevel"/>
    <w:tmpl w:val="EA066F3E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8"/>
        <w:szCs w:val="28"/>
      </w:rPr>
    </w:lvl>
    <w:lvl w:ilvl="1">
      <w:start w:val="1"/>
      <w:numFmt w:val="decimal"/>
      <w:lvlText w:val="%1.%2. "/>
      <w:lvlJc w:val="left"/>
      <w:pPr>
        <w:tabs>
          <w:tab w:val="num" w:pos="2592"/>
        </w:tabs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797"/>
        </w:tabs>
        <w:ind w:left="3725" w:hanging="648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120" w:hanging="144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18"/>
  </w:num>
  <w:num w:numId="4">
    <w:abstractNumId w:val="21"/>
  </w:num>
  <w:num w:numId="5">
    <w:abstractNumId w:val="7"/>
  </w:num>
  <w:num w:numId="6">
    <w:abstractNumId w:val="37"/>
  </w:num>
  <w:num w:numId="7">
    <w:abstractNumId w:val="13"/>
  </w:num>
  <w:num w:numId="8">
    <w:abstractNumId w:val="5"/>
  </w:num>
  <w:num w:numId="9">
    <w:abstractNumId w:val="29"/>
  </w:num>
  <w:num w:numId="10">
    <w:abstractNumId w:val="32"/>
  </w:num>
  <w:num w:numId="11">
    <w:abstractNumId w:val="31"/>
  </w:num>
  <w:num w:numId="12">
    <w:abstractNumId w:val="20"/>
  </w:num>
  <w:num w:numId="13">
    <w:abstractNumId w:val="41"/>
  </w:num>
  <w:num w:numId="14">
    <w:abstractNumId w:val="19"/>
  </w:num>
  <w:num w:numId="15">
    <w:abstractNumId w:val="24"/>
  </w:num>
  <w:num w:numId="16">
    <w:abstractNumId w:val="15"/>
  </w:num>
  <w:num w:numId="17">
    <w:abstractNumId w:val="16"/>
  </w:num>
  <w:num w:numId="18">
    <w:abstractNumId w:val="23"/>
  </w:num>
  <w:num w:numId="19">
    <w:abstractNumId w:val="38"/>
  </w:num>
  <w:num w:numId="20">
    <w:abstractNumId w:val="34"/>
  </w:num>
  <w:num w:numId="21">
    <w:abstractNumId w:val="30"/>
  </w:num>
  <w:num w:numId="22">
    <w:abstractNumId w:val="4"/>
  </w:num>
  <w:num w:numId="23">
    <w:abstractNumId w:val="11"/>
  </w:num>
  <w:num w:numId="24">
    <w:abstractNumId w:val="35"/>
  </w:num>
  <w:num w:numId="25">
    <w:abstractNumId w:val="25"/>
  </w:num>
  <w:num w:numId="26">
    <w:abstractNumId w:val="28"/>
  </w:num>
  <w:num w:numId="27">
    <w:abstractNumId w:val="14"/>
  </w:num>
  <w:num w:numId="28">
    <w:abstractNumId w:val="36"/>
  </w:num>
  <w:num w:numId="29">
    <w:abstractNumId w:val="3"/>
  </w:num>
  <w:num w:numId="30">
    <w:abstractNumId w:val="6"/>
  </w:num>
  <w:num w:numId="31">
    <w:abstractNumId w:val="27"/>
  </w:num>
  <w:num w:numId="32">
    <w:abstractNumId w:val="8"/>
  </w:num>
  <w:num w:numId="33">
    <w:abstractNumId w:val="17"/>
  </w:num>
  <w:num w:numId="34">
    <w:abstractNumId w:val="12"/>
  </w:num>
  <w:num w:numId="35">
    <w:abstractNumId w:val="40"/>
  </w:num>
  <w:num w:numId="36">
    <w:abstractNumId w:val="33"/>
  </w:num>
  <w:num w:numId="37">
    <w:abstractNumId w:val="39"/>
  </w:num>
  <w:num w:numId="38">
    <w:abstractNumId w:val="22"/>
  </w:num>
  <w:num w:numId="39">
    <w:abstractNumId w:val="26"/>
  </w:num>
  <w:num w:numId="4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s-CL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47"/>
    <w:rsid w:val="0001081E"/>
    <w:rsid w:val="00022DE6"/>
    <w:rsid w:val="000245F5"/>
    <w:rsid w:val="00035F2C"/>
    <w:rsid w:val="00037619"/>
    <w:rsid w:val="00043415"/>
    <w:rsid w:val="000458FE"/>
    <w:rsid w:val="00050428"/>
    <w:rsid w:val="000520CC"/>
    <w:rsid w:val="0005279B"/>
    <w:rsid w:val="000576FF"/>
    <w:rsid w:val="00066095"/>
    <w:rsid w:val="0007461D"/>
    <w:rsid w:val="00086991"/>
    <w:rsid w:val="0009568C"/>
    <w:rsid w:val="00097F79"/>
    <w:rsid w:val="000A3404"/>
    <w:rsid w:val="000A6835"/>
    <w:rsid w:val="000B21ED"/>
    <w:rsid w:val="000B59DE"/>
    <w:rsid w:val="000C487D"/>
    <w:rsid w:val="000D1890"/>
    <w:rsid w:val="000D2FB5"/>
    <w:rsid w:val="000D7F54"/>
    <w:rsid w:val="000E0674"/>
    <w:rsid w:val="000E3CA4"/>
    <w:rsid w:val="000F1F0E"/>
    <w:rsid w:val="00112764"/>
    <w:rsid w:val="00122641"/>
    <w:rsid w:val="00153B7B"/>
    <w:rsid w:val="00167B26"/>
    <w:rsid w:val="001748B3"/>
    <w:rsid w:val="00177201"/>
    <w:rsid w:val="001A6753"/>
    <w:rsid w:val="001A67EC"/>
    <w:rsid w:val="001A7C6E"/>
    <w:rsid w:val="001B33CF"/>
    <w:rsid w:val="001C38BC"/>
    <w:rsid w:val="001C7DFB"/>
    <w:rsid w:val="001E0953"/>
    <w:rsid w:val="001F30C4"/>
    <w:rsid w:val="00206152"/>
    <w:rsid w:val="0021279A"/>
    <w:rsid w:val="00240114"/>
    <w:rsid w:val="00244573"/>
    <w:rsid w:val="00247C7A"/>
    <w:rsid w:val="002606E8"/>
    <w:rsid w:val="002757ED"/>
    <w:rsid w:val="00284CF3"/>
    <w:rsid w:val="00285284"/>
    <w:rsid w:val="0029288D"/>
    <w:rsid w:val="002979D8"/>
    <w:rsid w:val="002A043D"/>
    <w:rsid w:val="002A2DB6"/>
    <w:rsid w:val="002A2DC7"/>
    <w:rsid w:val="002A504F"/>
    <w:rsid w:val="002B0384"/>
    <w:rsid w:val="002C0E01"/>
    <w:rsid w:val="002C4C78"/>
    <w:rsid w:val="002D1813"/>
    <w:rsid w:val="002D21FF"/>
    <w:rsid w:val="002D4C0D"/>
    <w:rsid w:val="002D610A"/>
    <w:rsid w:val="002D68C8"/>
    <w:rsid w:val="002E40E8"/>
    <w:rsid w:val="002E42AD"/>
    <w:rsid w:val="002E4F31"/>
    <w:rsid w:val="002F127F"/>
    <w:rsid w:val="002F71AC"/>
    <w:rsid w:val="0030384A"/>
    <w:rsid w:val="00306C47"/>
    <w:rsid w:val="00323ACC"/>
    <w:rsid w:val="0033221F"/>
    <w:rsid w:val="00332742"/>
    <w:rsid w:val="00335F8F"/>
    <w:rsid w:val="003420AD"/>
    <w:rsid w:val="0037528E"/>
    <w:rsid w:val="00375AEF"/>
    <w:rsid w:val="00392392"/>
    <w:rsid w:val="003941A4"/>
    <w:rsid w:val="003B1D1E"/>
    <w:rsid w:val="003B342E"/>
    <w:rsid w:val="003C7A50"/>
    <w:rsid w:val="003F22CA"/>
    <w:rsid w:val="003F2E60"/>
    <w:rsid w:val="00404404"/>
    <w:rsid w:val="00410A53"/>
    <w:rsid w:val="00413FF6"/>
    <w:rsid w:val="004263E9"/>
    <w:rsid w:val="0043042E"/>
    <w:rsid w:val="00430CCC"/>
    <w:rsid w:val="004313FA"/>
    <w:rsid w:val="00433752"/>
    <w:rsid w:val="004429B4"/>
    <w:rsid w:val="0047270F"/>
    <w:rsid w:val="0047678E"/>
    <w:rsid w:val="0048278C"/>
    <w:rsid w:val="00485F41"/>
    <w:rsid w:val="004926D4"/>
    <w:rsid w:val="004A3C29"/>
    <w:rsid w:val="004A6A8D"/>
    <w:rsid w:val="004B1DDE"/>
    <w:rsid w:val="004B455D"/>
    <w:rsid w:val="004B4EAC"/>
    <w:rsid w:val="004B699B"/>
    <w:rsid w:val="004D0B2C"/>
    <w:rsid w:val="004E158D"/>
    <w:rsid w:val="004E2DA5"/>
    <w:rsid w:val="004F374E"/>
    <w:rsid w:val="005045BD"/>
    <w:rsid w:val="005048B9"/>
    <w:rsid w:val="00512E2F"/>
    <w:rsid w:val="005147FB"/>
    <w:rsid w:val="005153FA"/>
    <w:rsid w:val="00517644"/>
    <w:rsid w:val="005225C1"/>
    <w:rsid w:val="00535BB5"/>
    <w:rsid w:val="00541922"/>
    <w:rsid w:val="005706E2"/>
    <w:rsid w:val="005B5070"/>
    <w:rsid w:val="005B61CE"/>
    <w:rsid w:val="005C7373"/>
    <w:rsid w:val="005D0953"/>
    <w:rsid w:val="005D4BD3"/>
    <w:rsid w:val="005E4567"/>
    <w:rsid w:val="0060380F"/>
    <w:rsid w:val="00606AAD"/>
    <w:rsid w:val="00613A5A"/>
    <w:rsid w:val="00635B58"/>
    <w:rsid w:val="00653544"/>
    <w:rsid w:val="006666AE"/>
    <w:rsid w:val="0066789F"/>
    <w:rsid w:val="00676DDD"/>
    <w:rsid w:val="00683BF2"/>
    <w:rsid w:val="00693503"/>
    <w:rsid w:val="00695CC6"/>
    <w:rsid w:val="006B3FAD"/>
    <w:rsid w:val="006B71A2"/>
    <w:rsid w:val="006C6543"/>
    <w:rsid w:val="006D43F5"/>
    <w:rsid w:val="006E1207"/>
    <w:rsid w:val="006F6817"/>
    <w:rsid w:val="006F75E4"/>
    <w:rsid w:val="00704E8C"/>
    <w:rsid w:val="0072212A"/>
    <w:rsid w:val="0072651B"/>
    <w:rsid w:val="00731C04"/>
    <w:rsid w:val="007745CC"/>
    <w:rsid w:val="00790E45"/>
    <w:rsid w:val="00796A60"/>
    <w:rsid w:val="007B07F3"/>
    <w:rsid w:val="007D2EB1"/>
    <w:rsid w:val="007D5E81"/>
    <w:rsid w:val="007D6FCB"/>
    <w:rsid w:val="007D7AB1"/>
    <w:rsid w:val="007E64B4"/>
    <w:rsid w:val="007E786E"/>
    <w:rsid w:val="00804648"/>
    <w:rsid w:val="00805D11"/>
    <w:rsid w:val="008123A8"/>
    <w:rsid w:val="00815E5E"/>
    <w:rsid w:val="00825ACE"/>
    <w:rsid w:val="00826286"/>
    <w:rsid w:val="00827F1B"/>
    <w:rsid w:val="00857258"/>
    <w:rsid w:val="00861DA3"/>
    <w:rsid w:val="0086409E"/>
    <w:rsid w:val="008811D0"/>
    <w:rsid w:val="00887748"/>
    <w:rsid w:val="00892CF4"/>
    <w:rsid w:val="008A2250"/>
    <w:rsid w:val="008A4004"/>
    <w:rsid w:val="008A6A37"/>
    <w:rsid w:val="008B53D2"/>
    <w:rsid w:val="008D1940"/>
    <w:rsid w:val="008E02D4"/>
    <w:rsid w:val="008E2639"/>
    <w:rsid w:val="008E2B65"/>
    <w:rsid w:val="008E2CCE"/>
    <w:rsid w:val="008F6780"/>
    <w:rsid w:val="00903E16"/>
    <w:rsid w:val="00910DC5"/>
    <w:rsid w:val="0091147D"/>
    <w:rsid w:val="00912241"/>
    <w:rsid w:val="009164FB"/>
    <w:rsid w:val="00922CA6"/>
    <w:rsid w:val="00926763"/>
    <w:rsid w:val="00941637"/>
    <w:rsid w:val="00977BE6"/>
    <w:rsid w:val="00987C70"/>
    <w:rsid w:val="009C0916"/>
    <w:rsid w:val="009D51B0"/>
    <w:rsid w:val="009D640F"/>
    <w:rsid w:val="009E0CB6"/>
    <w:rsid w:val="009E642F"/>
    <w:rsid w:val="00A014EC"/>
    <w:rsid w:val="00A06286"/>
    <w:rsid w:val="00A117E5"/>
    <w:rsid w:val="00A36B33"/>
    <w:rsid w:val="00A36C1A"/>
    <w:rsid w:val="00A41808"/>
    <w:rsid w:val="00A43F6C"/>
    <w:rsid w:val="00A454B2"/>
    <w:rsid w:val="00A4702B"/>
    <w:rsid w:val="00A6304A"/>
    <w:rsid w:val="00A718DA"/>
    <w:rsid w:val="00A72356"/>
    <w:rsid w:val="00A75AAC"/>
    <w:rsid w:val="00A85EC9"/>
    <w:rsid w:val="00A972D9"/>
    <w:rsid w:val="00AA0BD7"/>
    <w:rsid w:val="00AC29E1"/>
    <w:rsid w:val="00AE32CB"/>
    <w:rsid w:val="00AE3CDD"/>
    <w:rsid w:val="00AE4EF0"/>
    <w:rsid w:val="00AE7B8F"/>
    <w:rsid w:val="00AF22F1"/>
    <w:rsid w:val="00B030AC"/>
    <w:rsid w:val="00B2049E"/>
    <w:rsid w:val="00B25950"/>
    <w:rsid w:val="00B517DD"/>
    <w:rsid w:val="00B57A03"/>
    <w:rsid w:val="00B63CB7"/>
    <w:rsid w:val="00B719B0"/>
    <w:rsid w:val="00B77500"/>
    <w:rsid w:val="00B8170D"/>
    <w:rsid w:val="00B8600F"/>
    <w:rsid w:val="00B87D7F"/>
    <w:rsid w:val="00B90D32"/>
    <w:rsid w:val="00B9742C"/>
    <w:rsid w:val="00BA3695"/>
    <w:rsid w:val="00BB7F78"/>
    <w:rsid w:val="00BC3085"/>
    <w:rsid w:val="00BD0076"/>
    <w:rsid w:val="00BD3E17"/>
    <w:rsid w:val="00BD7DC8"/>
    <w:rsid w:val="00BE472C"/>
    <w:rsid w:val="00BE4C35"/>
    <w:rsid w:val="00BF10BB"/>
    <w:rsid w:val="00BF2C53"/>
    <w:rsid w:val="00BF5149"/>
    <w:rsid w:val="00C01D41"/>
    <w:rsid w:val="00C02AB8"/>
    <w:rsid w:val="00C0518B"/>
    <w:rsid w:val="00C10FB5"/>
    <w:rsid w:val="00C115CE"/>
    <w:rsid w:val="00C14E86"/>
    <w:rsid w:val="00C159F6"/>
    <w:rsid w:val="00C173E5"/>
    <w:rsid w:val="00C3742D"/>
    <w:rsid w:val="00C37A9E"/>
    <w:rsid w:val="00C444CF"/>
    <w:rsid w:val="00C45534"/>
    <w:rsid w:val="00C472A5"/>
    <w:rsid w:val="00C70805"/>
    <w:rsid w:val="00CC0447"/>
    <w:rsid w:val="00CC4020"/>
    <w:rsid w:val="00CD1163"/>
    <w:rsid w:val="00CE3BED"/>
    <w:rsid w:val="00CE64AD"/>
    <w:rsid w:val="00CF3790"/>
    <w:rsid w:val="00D00D02"/>
    <w:rsid w:val="00D0359D"/>
    <w:rsid w:val="00D05297"/>
    <w:rsid w:val="00D13B73"/>
    <w:rsid w:val="00D14850"/>
    <w:rsid w:val="00D420F7"/>
    <w:rsid w:val="00D445E4"/>
    <w:rsid w:val="00D62501"/>
    <w:rsid w:val="00D63C85"/>
    <w:rsid w:val="00D64A54"/>
    <w:rsid w:val="00D70ADE"/>
    <w:rsid w:val="00D739DC"/>
    <w:rsid w:val="00D7705C"/>
    <w:rsid w:val="00D811FB"/>
    <w:rsid w:val="00D81737"/>
    <w:rsid w:val="00D90338"/>
    <w:rsid w:val="00D937AC"/>
    <w:rsid w:val="00DB6BCF"/>
    <w:rsid w:val="00DD1F6B"/>
    <w:rsid w:val="00DE331E"/>
    <w:rsid w:val="00DE4BBD"/>
    <w:rsid w:val="00DF5EB9"/>
    <w:rsid w:val="00E02628"/>
    <w:rsid w:val="00E1208B"/>
    <w:rsid w:val="00E14996"/>
    <w:rsid w:val="00E15594"/>
    <w:rsid w:val="00E22CA4"/>
    <w:rsid w:val="00E45B4F"/>
    <w:rsid w:val="00E47915"/>
    <w:rsid w:val="00E51995"/>
    <w:rsid w:val="00E57BA6"/>
    <w:rsid w:val="00E615AD"/>
    <w:rsid w:val="00E65E05"/>
    <w:rsid w:val="00E66577"/>
    <w:rsid w:val="00E73046"/>
    <w:rsid w:val="00E80523"/>
    <w:rsid w:val="00E80856"/>
    <w:rsid w:val="00E812A9"/>
    <w:rsid w:val="00E81660"/>
    <w:rsid w:val="00E920E4"/>
    <w:rsid w:val="00E94E77"/>
    <w:rsid w:val="00EA712C"/>
    <w:rsid w:val="00EB6B0B"/>
    <w:rsid w:val="00EE5307"/>
    <w:rsid w:val="00EE576D"/>
    <w:rsid w:val="00F00080"/>
    <w:rsid w:val="00F02654"/>
    <w:rsid w:val="00F05EC9"/>
    <w:rsid w:val="00F13D06"/>
    <w:rsid w:val="00F235F9"/>
    <w:rsid w:val="00F24742"/>
    <w:rsid w:val="00F300F0"/>
    <w:rsid w:val="00F32B1D"/>
    <w:rsid w:val="00F52181"/>
    <w:rsid w:val="00F55468"/>
    <w:rsid w:val="00F555CE"/>
    <w:rsid w:val="00F56477"/>
    <w:rsid w:val="00F67884"/>
    <w:rsid w:val="00F7697E"/>
    <w:rsid w:val="00F83564"/>
    <w:rsid w:val="00F84C27"/>
    <w:rsid w:val="00F84FE4"/>
    <w:rsid w:val="00FA3656"/>
    <w:rsid w:val="00FB70DC"/>
    <w:rsid w:val="00FD2B35"/>
    <w:rsid w:val="00FD4928"/>
    <w:rsid w:val="00FD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C654C724-AFE8-442B-AC3B-E9D4CB54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uiPriority="99" w:qFormat="1"/>
    <w:lsdException w:name="heading 5" w:uiPriority="99" w:qFormat="1"/>
    <w:lsdException w:name="heading 6" w:uiPriority="9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C04"/>
    <w:pPr>
      <w:widowControl w:val="0"/>
      <w:spacing w:line="240" w:lineRule="atLeast"/>
    </w:pPr>
    <w:rPr>
      <w:rFonts w:ascii="Arial" w:hAnsi="Arial"/>
      <w:lang w:val="es-CL" w:eastAsia="en-US"/>
    </w:rPr>
  </w:style>
  <w:style w:type="paragraph" w:styleId="Ttulo1">
    <w:name w:val="heading 1"/>
    <w:aliases w:val="Heading 1 Char,ModelerHeading1"/>
    <w:basedOn w:val="Normal"/>
    <w:next w:val="Normal"/>
    <w:qFormat/>
    <w:rsid w:val="00B25950"/>
    <w:pPr>
      <w:keepNext/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rsid w:val="00B2595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qFormat/>
    <w:rsid w:val="00B25950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9"/>
    <w:qFormat/>
    <w:rsid w:val="00B25950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9"/>
    <w:qFormat/>
    <w:rsid w:val="00B25950"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9"/>
    <w:qFormat/>
    <w:rsid w:val="00B25950"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2595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B2595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2595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25950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B25950"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rsid w:val="00B25950"/>
    <w:pPr>
      <w:spacing w:after="60"/>
      <w:jc w:val="center"/>
    </w:pPr>
    <w:rPr>
      <w:i/>
      <w:sz w:val="36"/>
      <w:lang w:val="en-AU"/>
    </w:rPr>
  </w:style>
  <w:style w:type="paragraph" w:styleId="Sangranormal">
    <w:name w:val="Normal Indent"/>
    <w:basedOn w:val="Normal"/>
    <w:rsid w:val="00B25950"/>
    <w:pPr>
      <w:ind w:left="900" w:hanging="900"/>
    </w:pPr>
  </w:style>
  <w:style w:type="paragraph" w:styleId="TDC1">
    <w:name w:val="toc 1"/>
    <w:basedOn w:val="Normal"/>
    <w:next w:val="Normal"/>
    <w:uiPriority w:val="39"/>
    <w:rsid w:val="006C6543"/>
    <w:pPr>
      <w:tabs>
        <w:tab w:val="right" w:pos="9360"/>
      </w:tabs>
      <w:spacing w:before="240" w:after="60"/>
      <w:ind w:right="720"/>
    </w:pPr>
    <w:rPr>
      <w:b/>
      <w:caps/>
    </w:rPr>
  </w:style>
  <w:style w:type="paragraph" w:styleId="TDC2">
    <w:name w:val="toc 2"/>
    <w:basedOn w:val="Normal"/>
    <w:next w:val="Normal"/>
    <w:uiPriority w:val="39"/>
    <w:rsid w:val="00B25950"/>
    <w:pPr>
      <w:tabs>
        <w:tab w:val="right" w:pos="9360"/>
      </w:tabs>
      <w:ind w:left="432" w:right="720"/>
    </w:pPr>
    <w:rPr>
      <w:rFonts w:ascii="Times" w:hAnsi="Times"/>
      <w:smallCaps/>
    </w:rPr>
  </w:style>
  <w:style w:type="paragraph" w:styleId="TDC3">
    <w:name w:val="toc 3"/>
    <w:basedOn w:val="Normal"/>
    <w:next w:val="Normal"/>
    <w:semiHidden/>
    <w:rsid w:val="00B25950"/>
    <w:pPr>
      <w:tabs>
        <w:tab w:val="left" w:pos="1440"/>
        <w:tab w:val="right" w:pos="9360"/>
      </w:tabs>
      <w:ind w:left="864"/>
    </w:pPr>
    <w:rPr>
      <w:rFonts w:ascii="Times" w:hAnsi="Times"/>
      <w:i/>
    </w:rPr>
  </w:style>
  <w:style w:type="paragraph" w:styleId="Encabezado">
    <w:name w:val="header"/>
    <w:basedOn w:val="Normal"/>
    <w:rsid w:val="00B2595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25950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B25950"/>
  </w:style>
  <w:style w:type="paragraph" w:customStyle="1" w:styleId="Bullet1">
    <w:name w:val="Bullet1"/>
    <w:basedOn w:val="Normal"/>
    <w:rsid w:val="00B25950"/>
    <w:pPr>
      <w:ind w:left="720" w:hanging="432"/>
    </w:pPr>
  </w:style>
  <w:style w:type="paragraph" w:customStyle="1" w:styleId="Bullet2">
    <w:name w:val="Bullet2"/>
    <w:basedOn w:val="Normal"/>
    <w:rsid w:val="00B2595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25950"/>
    <w:pPr>
      <w:keepLines/>
      <w:spacing w:after="120"/>
    </w:pPr>
  </w:style>
  <w:style w:type="paragraph" w:styleId="Textoindependiente">
    <w:name w:val="Body Text"/>
    <w:basedOn w:val="Normal"/>
    <w:rsid w:val="00B25950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B25950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B25950"/>
    <w:rPr>
      <w:sz w:val="20"/>
      <w:vertAlign w:val="superscript"/>
    </w:rPr>
  </w:style>
  <w:style w:type="paragraph" w:styleId="Textonotapie">
    <w:name w:val="footnote text"/>
    <w:basedOn w:val="Normal"/>
    <w:semiHidden/>
    <w:rsid w:val="00B2595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2595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rsid w:val="00B2595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2595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25950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B25950"/>
    <w:pPr>
      <w:ind w:left="600"/>
    </w:pPr>
    <w:rPr>
      <w:rFonts w:ascii="Times" w:hAnsi="Times"/>
      <w:sz w:val="18"/>
    </w:rPr>
  </w:style>
  <w:style w:type="paragraph" w:styleId="TDC5">
    <w:name w:val="toc 5"/>
    <w:basedOn w:val="Normal"/>
    <w:next w:val="Normal"/>
    <w:semiHidden/>
    <w:rsid w:val="00B25950"/>
    <w:pPr>
      <w:ind w:left="800"/>
    </w:pPr>
  </w:style>
  <w:style w:type="paragraph" w:styleId="TDC6">
    <w:name w:val="toc 6"/>
    <w:basedOn w:val="Normal"/>
    <w:next w:val="Normal"/>
    <w:semiHidden/>
    <w:rsid w:val="00B25950"/>
    <w:pPr>
      <w:ind w:left="1000"/>
    </w:pPr>
  </w:style>
  <w:style w:type="paragraph" w:styleId="TDC7">
    <w:name w:val="toc 7"/>
    <w:basedOn w:val="Normal"/>
    <w:next w:val="Normal"/>
    <w:semiHidden/>
    <w:rsid w:val="00B25950"/>
    <w:pPr>
      <w:ind w:left="1200"/>
    </w:pPr>
  </w:style>
  <w:style w:type="paragraph" w:styleId="TDC8">
    <w:name w:val="toc 8"/>
    <w:basedOn w:val="Normal"/>
    <w:next w:val="Normal"/>
    <w:semiHidden/>
    <w:rsid w:val="00B25950"/>
    <w:pPr>
      <w:ind w:left="1400"/>
    </w:pPr>
  </w:style>
  <w:style w:type="paragraph" w:styleId="TDC9">
    <w:name w:val="toc 9"/>
    <w:basedOn w:val="Normal"/>
    <w:next w:val="Normal"/>
    <w:semiHidden/>
    <w:rsid w:val="00B25950"/>
    <w:pPr>
      <w:ind w:left="1600"/>
    </w:pPr>
  </w:style>
  <w:style w:type="paragraph" w:styleId="Textoindependiente2">
    <w:name w:val="Body Text 2"/>
    <w:basedOn w:val="Normal"/>
    <w:rsid w:val="00B25950"/>
    <w:rPr>
      <w:i/>
      <w:color w:val="0000FF"/>
    </w:rPr>
  </w:style>
  <w:style w:type="paragraph" w:styleId="Sangradetextonormal">
    <w:name w:val="Body Text Indent"/>
    <w:basedOn w:val="Normal"/>
    <w:rsid w:val="00B2595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2595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2595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B25950"/>
    <w:pPr>
      <w:spacing w:after="120"/>
      <w:ind w:left="426"/>
      <w:jc w:val="both"/>
    </w:pPr>
    <w:rPr>
      <w:i/>
      <w:color w:val="0000FF"/>
      <w:lang w:val="es-ES"/>
    </w:rPr>
  </w:style>
  <w:style w:type="character" w:styleId="Hipervnculo">
    <w:name w:val="Hyperlink"/>
    <w:basedOn w:val="Fuentedeprrafopredeter"/>
    <w:uiPriority w:val="99"/>
    <w:rsid w:val="00B25950"/>
    <w:rPr>
      <w:color w:val="0000FF"/>
      <w:u w:val="single"/>
    </w:rPr>
  </w:style>
  <w:style w:type="paragraph" w:customStyle="1" w:styleId="Subttulo1">
    <w:name w:val="Subtítulo1"/>
    <w:basedOn w:val="Puesto"/>
    <w:rsid w:val="00B25950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B25950"/>
    <w:pPr>
      <w:widowControl/>
      <w:spacing w:line="240" w:lineRule="auto"/>
    </w:pPr>
  </w:style>
  <w:style w:type="paragraph" w:styleId="Fecha">
    <w:name w:val="Date"/>
    <w:basedOn w:val="Normal"/>
    <w:rsid w:val="00B25950"/>
    <w:pPr>
      <w:widowControl/>
      <w:spacing w:line="240" w:lineRule="auto"/>
    </w:pPr>
  </w:style>
  <w:style w:type="paragraph" w:customStyle="1" w:styleId="Hierarchy">
    <w:name w:val="Hierarchy"/>
    <w:basedOn w:val="Normal"/>
    <w:rsid w:val="00B25950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Textoindependiente1">
    <w:name w:val="Texto independiente1"/>
    <w:rsid w:val="00B25950"/>
    <w:pPr>
      <w:keepLines/>
      <w:spacing w:after="120" w:line="220" w:lineRule="atLeast"/>
    </w:pPr>
    <w:rPr>
      <w:lang w:val="en-GB" w:eastAsia="en-US"/>
    </w:rPr>
  </w:style>
  <w:style w:type="character" w:styleId="Refdecomentario">
    <w:name w:val="annotation reference"/>
    <w:basedOn w:val="Fuentedeprrafopredeter"/>
    <w:semiHidden/>
    <w:rsid w:val="00B25950"/>
    <w:rPr>
      <w:sz w:val="16"/>
    </w:rPr>
  </w:style>
  <w:style w:type="paragraph" w:styleId="Textocomentario">
    <w:name w:val="annotation text"/>
    <w:basedOn w:val="Normal"/>
    <w:link w:val="TextocomentarioCar"/>
    <w:semiHidden/>
    <w:rsid w:val="00B25950"/>
    <w:pPr>
      <w:widowControl/>
      <w:spacing w:line="240" w:lineRule="auto"/>
    </w:pPr>
  </w:style>
  <w:style w:type="paragraph" w:styleId="Textosinformato">
    <w:name w:val="Plain Text"/>
    <w:basedOn w:val="Normal"/>
    <w:rsid w:val="00B25950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B25950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Normal"/>
    <w:rsid w:val="00B25950"/>
    <w:pPr>
      <w:widowControl/>
      <w:spacing w:line="240" w:lineRule="auto"/>
      <w:jc w:val="right"/>
    </w:pPr>
    <w:rPr>
      <w:b/>
      <w:sz w:val="36"/>
    </w:rPr>
  </w:style>
  <w:style w:type="character" w:styleId="Hipervnculovisitado">
    <w:name w:val="FollowedHyperlink"/>
    <w:basedOn w:val="Fuentedeprrafopredeter"/>
    <w:rsid w:val="00B25950"/>
    <w:rPr>
      <w:color w:val="800080"/>
      <w:u w:val="single"/>
    </w:rPr>
  </w:style>
  <w:style w:type="paragraph" w:styleId="Sangra2detindependiente">
    <w:name w:val="Body Text Indent 2"/>
    <w:basedOn w:val="Normal"/>
    <w:rsid w:val="00B25950"/>
    <w:pPr>
      <w:ind w:left="720"/>
    </w:pPr>
    <w:rPr>
      <w:i/>
      <w:color w:val="0000FF"/>
    </w:rPr>
  </w:style>
  <w:style w:type="paragraph" w:styleId="Sangra3detindependiente">
    <w:name w:val="Body Text Indent 3"/>
    <w:basedOn w:val="Normal"/>
    <w:rsid w:val="00B25950"/>
    <w:pPr>
      <w:ind w:left="576"/>
    </w:pPr>
    <w:rPr>
      <w:i/>
      <w:iCs/>
      <w:color w:val="0000FF"/>
      <w:lang w:val="es-ES"/>
    </w:rPr>
  </w:style>
  <w:style w:type="paragraph" w:customStyle="1" w:styleId="DefinitionTerm">
    <w:name w:val="Definition Term"/>
    <w:basedOn w:val="Normal"/>
    <w:next w:val="Normal"/>
    <w:rsid w:val="00B25950"/>
    <w:pPr>
      <w:widowControl/>
      <w:spacing w:line="240" w:lineRule="auto"/>
    </w:pPr>
    <w:rPr>
      <w:snapToGrid w:val="0"/>
      <w:sz w:val="24"/>
      <w:lang w:eastAsia="es-ES"/>
    </w:rPr>
  </w:style>
  <w:style w:type="paragraph" w:customStyle="1" w:styleId="infoblue0">
    <w:name w:val="infoblue"/>
    <w:basedOn w:val="Normal"/>
    <w:rsid w:val="00B25950"/>
    <w:pPr>
      <w:widowControl/>
      <w:spacing w:after="120"/>
      <w:ind w:left="450"/>
    </w:pPr>
    <w:rPr>
      <w:rFonts w:eastAsia="Arial Unicode MS"/>
      <w:i/>
      <w:iCs/>
      <w:color w:val="0000FF"/>
    </w:rPr>
  </w:style>
  <w:style w:type="paragraph" w:styleId="NormalWeb">
    <w:name w:val="Normal (Web)"/>
    <w:basedOn w:val="Normal"/>
    <w:uiPriority w:val="99"/>
    <w:rsid w:val="00B25950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HTMLPreformatted1">
    <w:name w:val="HTML Preformatted1"/>
    <w:basedOn w:val="Normal"/>
    <w:rsid w:val="00B259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eastAsia="Arial Unicode MS" w:hAnsi="Arial Unicode MS" w:cs="Arial Unicode MS"/>
    </w:rPr>
  </w:style>
  <w:style w:type="paragraph" w:customStyle="1" w:styleId="paragraph20">
    <w:name w:val="paragraph2"/>
    <w:basedOn w:val="Normal"/>
    <w:rsid w:val="00B25950"/>
    <w:pPr>
      <w:widowControl/>
      <w:spacing w:before="80"/>
      <w:ind w:left="720"/>
      <w:jc w:val="both"/>
    </w:pPr>
    <w:rPr>
      <w:rFonts w:eastAsia="Arial Unicode MS"/>
      <w:color w:val="000000"/>
    </w:rPr>
  </w:style>
  <w:style w:type="paragraph" w:customStyle="1" w:styleId="bullet10">
    <w:name w:val="bullet1"/>
    <w:basedOn w:val="Normal"/>
    <w:rsid w:val="00B25950"/>
    <w:pPr>
      <w:widowControl/>
      <w:ind w:left="720" w:hanging="432"/>
    </w:pPr>
    <w:rPr>
      <w:rFonts w:eastAsia="Arial Unicode MS"/>
    </w:rPr>
  </w:style>
  <w:style w:type="paragraph" w:customStyle="1" w:styleId="bullet20">
    <w:name w:val="bullet2"/>
    <w:basedOn w:val="Normal"/>
    <w:rsid w:val="00B25950"/>
    <w:pPr>
      <w:widowControl/>
      <w:ind w:left="1440" w:hanging="360"/>
    </w:pPr>
    <w:rPr>
      <w:rFonts w:eastAsia="Arial Unicode MS"/>
      <w:color w:val="000080"/>
    </w:rPr>
  </w:style>
  <w:style w:type="paragraph" w:customStyle="1" w:styleId="tabletext0">
    <w:name w:val="tabletext"/>
    <w:basedOn w:val="Normal"/>
    <w:rsid w:val="00B25950"/>
    <w:pPr>
      <w:widowControl/>
      <w:spacing w:after="120"/>
    </w:pPr>
    <w:rPr>
      <w:rFonts w:eastAsia="Arial Unicode MS"/>
    </w:rPr>
  </w:style>
  <w:style w:type="paragraph" w:customStyle="1" w:styleId="maintitle0">
    <w:name w:val="maintitle"/>
    <w:basedOn w:val="Normal"/>
    <w:rsid w:val="00B25950"/>
    <w:pPr>
      <w:widowControl/>
      <w:spacing w:before="480" w:after="60" w:line="240" w:lineRule="auto"/>
      <w:jc w:val="center"/>
    </w:pPr>
    <w:rPr>
      <w:rFonts w:eastAsia="Arial Unicode MS" w:cs="Arial"/>
      <w:b/>
      <w:bCs/>
      <w:sz w:val="32"/>
      <w:szCs w:val="32"/>
    </w:rPr>
  </w:style>
  <w:style w:type="paragraph" w:customStyle="1" w:styleId="paragraph10">
    <w:name w:val="paragraph1"/>
    <w:basedOn w:val="Normal"/>
    <w:rsid w:val="00B25950"/>
    <w:pPr>
      <w:widowControl/>
      <w:spacing w:before="80" w:line="240" w:lineRule="auto"/>
      <w:jc w:val="both"/>
    </w:pPr>
    <w:rPr>
      <w:rFonts w:eastAsia="Arial Unicode MS"/>
    </w:rPr>
  </w:style>
  <w:style w:type="paragraph" w:customStyle="1" w:styleId="paragraph30">
    <w:name w:val="paragraph3"/>
    <w:basedOn w:val="Normal"/>
    <w:rsid w:val="00B25950"/>
    <w:pPr>
      <w:widowControl/>
      <w:spacing w:before="80" w:line="240" w:lineRule="auto"/>
      <w:ind w:left="1530"/>
      <w:jc w:val="both"/>
    </w:pPr>
    <w:rPr>
      <w:rFonts w:eastAsia="Arial Unicode MS"/>
    </w:rPr>
  </w:style>
  <w:style w:type="paragraph" w:customStyle="1" w:styleId="paragraph40">
    <w:name w:val="paragraph4"/>
    <w:basedOn w:val="Normal"/>
    <w:rsid w:val="00B25950"/>
    <w:pPr>
      <w:widowControl/>
      <w:spacing w:before="80" w:line="240" w:lineRule="auto"/>
      <w:ind w:left="2250"/>
      <w:jc w:val="both"/>
    </w:pPr>
    <w:rPr>
      <w:rFonts w:eastAsia="Arial Unicode MS"/>
    </w:rPr>
  </w:style>
  <w:style w:type="paragraph" w:customStyle="1" w:styleId="body0">
    <w:name w:val="body"/>
    <w:basedOn w:val="Normal"/>
    <w:rsid w:val="00B25950"/>
    <w:pPr>
      <w:widowControl/>
      <w:spacing w:before="120" w:line="240" w:lineRule="auto"/>
      <w:jc w:val="both"/>
    </w:pPr>
    <w:rPr>
      <w:rFonts w:ascii="Book Antiqua" w:eastAsia="Arial Unicode MS" w:hAnsi="Book Antiqua" w:cs="Arial Unicode MS"/>
    </w:rPr>
  </w:style>
  <w:style w:type="paragraph" w:customStyle="1" w:styleId="bullet0">
    <w:name w:val="bullet"/>
    <w:basedOn w:val="Normal"/>
    <w:rsid w:val="00B25950"/>
    <w:pPr>
      <w:widowControl/>
      <w:spacing w:before="120" w:line="240" w:lineRule="auto"/>
      <w:ind w:left="720" w:right="360"/>
      <w:jc w:val="both"/>
    </w:pPr>
    <w:rPr>
      <w:rFonts w:ascii="Book Antiqua" w:eastAsia="Arial Unicode MS" w:hAnsi="Book Antiqua" w:cs="Arial Unicode MS"/>
    </w:rPr>
  </w:style>
  <w:style w:type="paragraph" w:customStyle="1" w:styleId="Textodeglobo1">
    <w:name w:val="Texto de globo1"/>
    <w:basedOn w:val="Normal"/>
    <w:semiHidden/>
    <w:rsid w:val="00B25950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semiHidden/>
    <w:rsid w:val="00B25950"/>
    <w:pPr>
      <w:ind w:left="200" w:hanging="200"/>
    </w:pPr>
  </w:style>
  <w:style w:type="paragraph" w:styleId="Textodeglobo">
    <w:name w:val="Balloon Text"/>
    <w:basedOn w:val="Normal"/>
    <w:semiHidden/>
    <w:rsid w:val="00306C4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E12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2">
    <w:name w:val="Normal 2"/>
    <w:basedOn w:val="Normal"/>
    <w:link w:val="Normal2Char"/>
    <w:rsid w:val="0086409E"/>
    <w:pPr>
      <w:keepLines/>
      <w:widowControl/>
      <w:spacing w:before="120" w:after="120" w:line="240" w:lineRule="auto"/>
      <w:jc w:val="both"/>
    </w:pPr>
    <w:rPr>
      <w:lang w:val="es-ES_tradnl" w:eastAsia="es-ES"/>
    </w:rPr>
  </w:style>
  <w:style w:type="character" w:customStyle="1" w:styleId="Normal2Char">
    <w:name w:val="Normal 2 Char"/>
    <w:basedOn w:val="Fuentedeprrafopredeter"/>
    <w:link w:val="Normal2"/>
    <w:rsid w:val="0086409E"/>
    <w:rPr>
      <w:rFonts w:ascii="Arial" w:hAnsi="Arial"/>
      <w:lang w:val="es-ES_tradnl" w:eastAsia="es-ES" w:bidi="ar-SA"/>
    </w:rPr>
  </w:style>
  <w:style w:type="table" w:styleId="Tablaconcuadrcula8">
    <w:name w:val="Table Grid 8"/>
    <w:basedOn w:val="Tablanormal"/>
    <w:rsid w:val="004A3C29"/>
    <w:pPr>
      <w:widowControl w:val="0"/>
      <w:spacing w:line="240" w:lineRule="atLeas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mbolodenotaalpie">
    <w:name w:val="Símbolo de nota al pie"/>
    <w:basedOn w:val="Fuentedeprrafopredeter"/>
    <w:rsid w:val="001A67EC"/>
    <w:rPr>
      <w:rFonts w:cs="Times New Roman"/>
      <w:vertAlign w:val="superscript"/>
    </w:rPr>
  </w:style>
  <w:style w:type="paragraph" w:customStyle="1" w:styleId="Textoindependiente31">
    <w:name w:val="Texto independiente 31"/>
    <w:basedOn w:val="Normal"/>
    <w:rsid w:val="001A67EC"/>
    <w:pPr>
      <w:spacing w:line="240" w:lineRule="auto"/>
    </w:pPr>
    <w:rPr>
      <w:rFonts w:ascii="Univers (W1)" w:hAnsi="Univers (W1)"/>
      <w:b/>
      <w:bCs/>
      <w:i/>
      <w:sz w:val="18"/>
      <w:lang w:val="es-ES_tradnl" w:eastAsia="ar-SA"/>
    </w:rPr>
  </w:style>
  <w:style w:type="paragraph" w:customStyle="1" w:styleId="TableText1">
    <w:name w:val="Table Text"/>
    <w:basedOn w:val="Normal"/>
    <w:rsid w:val="008F6780"/>
    <w:pPr>
      <w:widowControl/>
      <w:spacing w:line="220" w:lineRule="exact"/>
    </w:pPr>
    <w:rPr>
      <w:sz w:val="18"/>
      <w:szCs w:val="24"/>
    </w:rPr>
  </w:style>
  <w:style w:type="table" w:styleId="Tablabsica3">
    <w:name w:val="Table Simple 3"/>
    <w:basedOn w:val="Tablanormal"/>
    <w:rsid w:val="00A06286"/>
    <w:pPr>
      <w:widowControl w:val="0"/>
      <w:spacing w:line="24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2">
    <w:name w:val="Table Classic 2"/>
    <w:basedOn w:val="Tablanormal"/>
    <w:rsid w:val="00A06286"/>
    <w:pPr>
      <w:widowControl w:val="0"/>
      <w:spacing w:line="24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rsid w:val="00A06286"/>
    <w:pPr>
      <w:widowControl w:val="0"/>
      <w:spacing w:line="240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ombreadoclaro-nfasis2">
    <w:name w:val="Light Shading Accent 2"/>
    <w:basedOn w:val="Tablanormal"/>
    <w:uiPriority w:val="60"/>
    <w:rsid w:val="00A06286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Tablaweb3">
    <w:name w:val="Table Web 3"/>
    <w:basedOn w:val="Tablanormal"/>
    <w:rsid w:val="00A06286"/>
    <w:pPr>
      <w:widowControl w:val="0"/>
      <w:spacing w:line="240" w:lineRule="atLeas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rsid w:val="00A06286"/>
    <w:pPr>
      <w:widowControl w:val="0"/>
      <w:spacing w:line="240" w:lineRule="atLeas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clara-nfasis2">
    <w:name w:val="Light List Accent 2"/>
    <w:basedOn w:val="Tablanormal"/>
    <w:uiPriority w:val="61"/>
    <w:rsid w:val="00A06286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uadrculaclara-nfasis2">
    <w:name w:val="Light Grid Accent 2"/>
    <w:basedOn w:val="Tablanormal"/>
    <w:uiPriority w:val="62"/>
    <w:rsid w:val="00A06286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Sombreadomedio1-nfasis2">
    <w:name w:val="Medium Shading 1 Accent 2"/>
    <w:basedOn w:val="Tablanormal"/>
    <w:uiPriority w:val="63"/>
    <w:rsid w:val="00A06286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extotabla">
    <w:name w:val="Texto_tabla"/>
    <w:basedOn w:val="Normal"/>
    <w:rsid w:val="00247C7A"/>
    <w:pPr>
      <w:widowControl/>
      <w:spacing w:line="240" w:lineRule="auto"/>
      <w:jc w:val="both"/>
    </w:pPr>
    <w:rPr>
      <w:lang w:eastAsia="es-CL"/>
    </w:rPr>
  </w:style>
  <w:style w:type="paragraph" w:styleId="Prrafodelista">
    <w:name w:val="List Paragraph"/>
    <w:basedOn w:val="Normal"/>
    <w:link w:val="PrrafodelistaCar"/>
    <w:uiPriority w:val="34"/>
    <w:qFormat/>
    <w:rsid w:val="006E1207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rsid w:val="004B1DDE"/>
    <w:pPr>
      <w:widowControl w:val="0"/>
    </w:pPr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B1DDE"/>
    <w:rPr>
      <w:rFonts w:ascii="Arial" w:hAnsi="Arial"/>
      <w:lang w:val="en-US" w:eastAsia="en-US"/>
    </w:rPr>
  </w:style>
  <w:style w:type="character" w:customStyle="1" w:styleId="AsuntodelcomentarioCar">
    <w:name w:val="Asunto del comentario Car"/>
    <w:basedOn w:val="TextocomentarioCar"/>
    <w:link w:val="Asuntodelcomentario"/>
    <w:rsid w:val="004B1DDE"/>
    <w:rPr>
      <w:rFonts w:ascii="Arial" w:hAnsi="Arial"/>
      <w:lang w:val="en-US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2C4C78"/>
    <w:rPr>
      <w:rFonts w:ascii="Arial" w:hAnsi="Arial"/>
      <w:lang w:val="es-C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272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581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626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612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1042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781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ctitudtecnologia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pository-CVS\cmm\documentos\SPI\KPAs\SPP\Plan%20del%20Proyec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 del área de trabajo del proyecto" ma:contentTypeID="0x0101005288FE19F8B03844BCC8DD886819FB5F" ma:contentTypeVersion="" ma:contentTypeDescription="" ma:contentTypeScope="" ma:versionID="737c42d7d7273a5b7b3e42609f2d5a77">
  <xsd:schema xmlns:xsd="http://www.w3.org/2001/XMLSchema" xmlns:xs="http://www.w3.org/2001/XMLSchema" xmlns:p="http://schemas.microsoft.com/office/2006/metadata/properties" xmlns:ns2="6E018004-C9D0-415F-AA4C-84672B403EB9" targetNamespace="http://schemas.microsoft.com/office/2006/metadata/properties" ma:root="true" ma:fieldsID="4bca75e74113e1a86cce52c71b20169b" ns2:_="">
    <xsd:import namespace="6E018004-C9D0-415F-AA4C-84672B403EB9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018004-C9D0-415F-AA4C-84672B403EB9" elementFormDefault="qualified">
    <xsd:import namespace="http://schemas.microsoft.com/office/2006/documentManagement/types"/>
    <xsd:import namespace="http://schemas.microsoft.com/office/infopath/2007/PartnerControls"/>
    <xsd:element name="Owner" ma:index="8" nillable="true" ma:displayName="Propieta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Estado" ma:default="Borrador" ma:internalName="Status">
      <xsd:simpleType>
        <xsd:restriction base="dms:Choice">
          <xsd:enumeration value="Borrador"/>
          <xsd:enumeration value="Listo para revisión"/>
          <xsd:enumeration value="Final"/>
        </xsd:restriction>
      </xsd:simpleType>
    </xsd:element>
    <xsd:element name="Links" ma:index="10" nillable="true" ma:displayName="Vínculo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Nombre Proyect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Owner xmlns="6E018004-C9D0-415F-AA4C-84672B403EB9">
      <UserInfo>
        <DisplayName/>
        <AccountId xsi:nil="true"/>
        <AccountType/>
      </UserInfo>
    </Owner>
    <Links xmlns="6E018004-C9D0-415F-AA4C-84672B403EB9" xsi:nil="true"/>
    <Status xmlns="6E018004-C9D0-415F-AA4C-84672B403EB9">Borrador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78EB2-488A-4B67-A5BF-614F58B96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018004-C9D0-415F-AA4C-84672B403E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E70B43-BA89-43C3-8C0D-ADC6E8C3ED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A1A7D8-3A3B-49B1-B748-B2F3C1593559}">
  <ds:schemaRefs>
    <ds:schemaRef ds:uri="http://schemas.microsoft.com/office/2006/metadata/properties"/>
    <ds:schemaRef ds:uri="6E018004-C9D0-415F-AA4C-84672B403EB9"/>
  </ds:schemaRefs>
</ds:datastoreItem>
</file>

<file path=customXml/itemProps4.xml><?xml version="1.0" encoding="utf-8"?>
<ds:datastoreItem xmlns:ds="http://schemas.openxmlformats.org/officeDocument/2006/customXml" ds:itemID="{5F450FE6-D062-4280-9548-DDD3C8BF7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del Proyecto.dot</Template>
  <TotalTime>30</TotalTime>
  <Pages>14</Pages>
  <Words>888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>Banco Internacional</Company>
  <LinksUpToDate>false</LinksUpToDate>
  <CharactersWithSpaces>5763</CharactersWithSpaces>
  <SharedDoc>false</SharedDoc>
  <HLinks>
    <vt:vector size="102" baseType="variant"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_Toc341790828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_Toc341790827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_Toc341790826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_Toc341790825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_Toc341790824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_Toc341790823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_Toc341790822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_Toc341790821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_Toc341790820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_Toc341790819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_Toc341790818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_Toc341790817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_Toc341790816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_Toc341790815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_Toc341790814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_Toc341790813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_Toc341790812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subject>&lt;Nombre del Proyecto&gt;</dc:subject>
  <dc:creator>Practia Consulting</dc:creator>
  <dc:description>Versión 1</dc:description>
  <cp:lastModifiedBy>Alejandra Lillo Muñoz</cp:lastModifiedBy>
  <cp:revision>5</cp:revision>
  <cp:lastPrinted>2004-12-29T15:04:00Z</cp:lastPrinted>
  <dcterms:created xsi:type="dcterms:W3CDTF">2015-07-15T20:23:00Z</dcterms:created>
  <dcterms:modified xsi:type="dcterms:W3CDTF">2017-03-28T13:23:00Z</dcterms:modified>
  <cp:category>Plan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xto de uso">
    <vt:lpwstr>Template de Plan de Proyecto</vt:lpwstr>
  </property>
  <property fmtid="{D5CDD505-2E9C-101B-9397-08002B2CF9AE}" pid="3" name="Nivel">
    <vt:lpwstr>2</vt:lpwstr>
  </property>
  <property fmtid="{D5CDD505-2E9C-101B-9397-08002B2CF9AE}" pid="4" name="Etapa / Actividad">
    <vt:lpwstr>Definición de Procesos</vt:lpwstr>
  </property>
  <property fmtid="{D5CDD505-2E9C-101B-9397-08002B2CF9AE}" pid="5" name="Referente 2">
    <vt:lpwstr>1</vt:lpwstr>
  </property>
  <property fmtid="{D5CDD505-2E9C-101B-9397-08002B2CF9AE}" pid="6" name="Proyectos y clientes">
    <vt:lpwstr>Adexus, PROFO (AB, C, D), Soluziona</vt:lpwstr>
  </property>
  <property fmtid="{D5CDD505-2E9C-101B-9397-08002B2CF9AE}" pid="7" name="Tipo de documento">
    <vt:lpwstr>Template</vt:lpwstr>
  </property>
  <property fmtid="{D5CDD505-2E9C-101B-9397-08002B2CF9AE}" pid="8" name="Descripción corta">
    <vt:lpwstr>Plan de Proyecto</vt:lpwstr>
  </property>
  <property fmtid="{D5CDD505-2E9C-101B-9397-08002B2CF9AE}" pid="9" name="Process Area CMMI">
    <vt:lpwstr>Project Planning</vt:lpwstr>
  </property>
  <property fmtid="{D5CDD505-2E9C-101B-9397-08002B2CF9AE}" pid="10" name="Referente del Documeneto">
    <vt:lpwstr>4</vt:lpwstr>
  </property>
  <property fmtid="{D5CDD505-2E9C-101B-9397-08002B2CF9AE}" pid="11" name="Área de Proceso">
    <vt:lpwstr>Project Planning</vt:lpwstr>
  </property>
  <property fmtid="{D5CDD505-2E9C-101B-9397-08002B2CF9AE}" pid="12" name="Nivel de CMMI">
    <vt:lpwstr>2</vt:lpwstr>
  </property>
  <property fmtid="{D5CDD505-2E9C-101B-9397-08002B2CF9AE}" pid="13" name="Referente">
    <vt:lpwstr>Pavlovic</vt:lpwstr>
  </property>
  <property fmtid="{D5CDD505-2E9C-101B-9397-08002B2CF9AE}" pid="14" name="Descripción">
    <vt:lpwstr>Plan de Proyecto</vt:lpwstr>
  </property>
  <property fmtid="{D5CDD505-2E9C-101B-9397-08002B2CF9AE}" pid="15" name="Order">
    <vt:lpwstr>6000.00000000000</vt:lpwstr>
  </property>
  <property fmtid="{D5CDD505-2E9C-101B-9397-08002B2CF9AE}" pid="16" name="Etapa">
    <vt:lpwstr>Definición de Procesos</vt:lpwstr>
  </property>
  <property fmtid="{D5CDD505-2E9C-101B-9397-08002B2CF9AE}" pid="17" name="Cliente/Proyecto">
    <vt:lpwstr>Adexus, PROFO (AB, C, D), Soluziona</vt:lpwstr>
  </property>
  <property fmtid="{D5CDD505-2E9C-101B-9397-08002B2CF9AE}" pid="18" name="ContentTypeId">
    <vt:lpwstr>0x0101005288FE19F8B03844BCC8DD886819FB5F</vt:lpwstr>
  </property>
</Properties>
</file>